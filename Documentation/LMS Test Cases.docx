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C0" w:rsidRPr="00606E73" w:rsidRDefault="004C4EC0" w:rsidP="004C4EC0">
      <w:pPr>
        <w:rPr>
          <w:sz w:val="24"/>
          <w:szCs w:val="24"/>
        </w:rPr>
      </w:pPr>
      <w:r w:rsidRPr="00606E73">
        <w:rPr>
          <w:b/>
          <w:sz w:val="24"/>
          <w:szCs w:val="24"/>
        </w:rPr>
        <w:t>Scenario Tests</w:t>
      </w:r>
    </w:p>
    <w:p w:rsidR="004C4EC0" w:rsidRPr="00606E73" w:rsidRDefault="004C4EC0" w:rsidP="004C4E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6E73">
        <w:rPr>
          <w:sz w:val="24"/>
          <w:szCs w:val="24"/>
        </w:rPr>
        <w:t xml:space="preserve">Name: </w:t>
      </w:r>
      <w:r w:rsidRPr="00606E73">
        <w:rPr>
          <w:b/>
          <w:sz w:val="24"/>
          <w:szCs w:val="24"/>
        </w:rPr>
        <w:t>Login</w:t>
      </w:r>
    </w:p>
    <w:p w:rsidR="004C4EC0" w:rsidRPr="00606E73" w:rsidRDefault="004C4EC0" w:rsidP="002C31EE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4C4EC0" w:rsidRPr="00606E73" w:rsidRDefault="008F0B2E" w:rsidP="004C4EC0">
      <w:pPr>
        <w:ind w:left="1080"/>
        <w:rPr>
          <w:sz w:val="24"/>
          <w:szCs w:val="24"/>
        </w:rPr>
      </w:pPr>
      <w:r w:rsidRPr="00606E73">
        <w:rPr>
          <w:sz w:val="24"/>
          <w:szCs w:val="24"/>
        </w:rPr>
        <w:t xml:space="preserve">Valid </w:t>
      </w:r>
      <w:r w:rsidR="0002264D" w:rsidRPr="00606E73">
        <w:rPr>
          <w:sz w:val="24"/>
          <w:szCs w:val="24"/>
        </w:rPr>
        <w:t>Credentials</w:t>
      </w:r>
    </w:p>
    <w:tbl>
      <w:tblPr>
        <w:tblStyle w:val="TableGrid"/>
        <w:tblW w:w="6300" w:type="dxa"/>
        <w:tblInd w:w="1368" w:type="dxa"/>
        <w:tblLook w:val="04A0" w:firstRow="1" w:lastRow="0" w:firstColumn="1" w:lastColumn="0" w:noHBand="0" w:noVBand="1"/>
      </w:tblPr>
      <w:tblGrid>
        <w:gridCol w:w="2700"/>
        <w:gridCol w:w="3600"/>
      </w:tblGrid>
      <w:tr w:rsidR="004C4EC0" w:rsidRPr="00606E73" w:rsidTr="004876DD">
        <w:tc>
          <w:tcPr>
            <w:tcW w:w="6300" w:type="dxa"/>
            <w:gridSpan w:val="2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Account Data</w:t>
            </w:r>
          </w:p>
        </w:tc>
      </w:tr>
      <w:tr w:rsidR="004C4EC0" w:rsidRPr="00606E73" w:rsidTr="004876DD">
        <w:tc>
          <w:tcPr>
            <w:tcW w:w="2700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Username</w:t>
            </w:r>
          </w:p>
        </w:tc>
        <w:tc>
          <w:tcPr>
            <w:tcW w:w="3600" w:type="dxa"/>
          </w:tcPr>
          <w:p w:rsidR="004C4EC0" w:rsidRPr="00606E73" w:rsidRDefault="00DF0504" w:rsidP="00DF0504">
            <w:pPr>
              <w:tabs>
                <w:tab w:val="left" w:pos="2205"/>
              </w:tabs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myUsername</w:t>
            </w:r>
          </w:p>
        </w:tc>
      </w:tr>
      <w:tr w:rsidR="004C4EC0" w:rsidRPr="00606E73" w:rsidTr="004876DD">
        <w:tc>
          <w:tcPr>
            <w:tcW w:w="2700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Password</w:t>
            </w:r>
          </w:p>
        </w:tc>
        <w:tc>
          <w:tcPr>
            <w:tcW w:w="3600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myPassword</w:t>
            </w:r>
          </w:p>
        </w:tc>
      </w:tr>
    </w:tbl>
    <w:p w:rsidR="002C31EE" w:rsidRPr="00606E73" w:rsidRDefault="002C31EE" w:rsidP="002C31EE">
      <w:pPr>
        <w:ind w:firstLine="720"/>
        <w:rPr>
          <w:sz w:val="24"/>
          <w:szCs w:val="24"/>
        </w:rPr>
      </w:pPr>
    </w:p>
    <w:p w:rsidR="004C4EC0" w:rsidRPr="00606E73" w:rsidRDefault="004C4EC0" w:rsidP="002C31EE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When (Trigger) 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League manager logs in to the system</w:t>
      </w:r>
    </w:p>
    <w:p w:rsidR="004C4EC0" w:rsidRPr="00606E73" w:rsidRDefault="004C4EC0" w:rsidP="002C31EE">
      <w:pPr>
        <w:ind w:left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Then (verify) 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League manager is redirected to the management page.</w:t>
      </w:r>
    </w:p>
    <w:p w:rsidR="004C4EC0" w:rsidRPr="00606E73" w:rsidRDefault="004C4EC0" w:rsidP="004C4EC0">
      <w:pPr>
        <w:pStyle w:val="ListParagraph"/>
        <w:numPr>
          <w:ilvl w:val="1"/>
          <w:numId w:val="19"/>
        </w:numPr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 xml:space="preserve"> (Exception 1) </w:t>
      </w:r>
    </w:p>
    <w:p w:rsidR="004C4EC0" w:rsidRPr="00606E73" w:rsidRDefault="004C4EC0" w:rsidP="004C4EC0">
      <w:pPr>
        <w:pStyle w:val="ListParagraph"/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4C4EC0" w:rsidRPr="00606E73" w:rsidRDefault="004C4EC0" w:rsidP="00E959C7">
      <w:pPr>
        <w:ind w:left="108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8F0B2E" w:rsidRPr="00606E73">
        <w:rPr>
          <w:sz w:val="24"/>
          <w:szCs w:val="24"/>
        </w:rPr>
        <w:t xml:space="preserve">Invalid </w:t>
      </w:r>
      <w:r w:rsidR="00E959C7" w:rsidRPr="00606E73">
        <w:rPr>
          <w:sz w:val="24"/>
          <w:szCs w:val="24"/>
        </w:rPr>
        <w:t>Credentials</w:t>
      </w:r>
      <w:r w:rsidRPr="00606E73"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97" w:tblpY="-58"/>
        <w:tblW w:w="0" w:type="auto"/>
        <w:tblLook w:val="04A0" w:firstRow="1" w:lastRow="0" w:firstColumn="1" w:lastColumn="0" w:noHBand="0" w:noVBand="1"/>
      </w:tblPr>
      <w:tblGrid>
        <w:gridCol w:w="2970"/>
        <w:gridCol w:w="3348"/>
      </w:tblGrid>
      <w:tr w:rsidR="004C4EC0" w:rsidRPr="00606E73" w:rsidTr="004876DD">
        <w:tc>
          <w:tcPr>
            <w:tcW w:w="6318" w:type="dxa"/>
            <w:gridSpan w:val="2"/>
          </w:tcPr>
          <w:p w:rsidR="004C4EC0" w:rsidRPr="00606E73" w:rsidRDefault="004C4EC0" w:rsidP="004876D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Account Data</w:t>
            </w:r>
          </w:p>
        </w:tc>
      </w:tr>
      <w:tr w:rsidR="004C4EC0" w:rsidRPr="00606E73" w:rsidTr="004876DD">
        <w:tc>
          <w:tcPr>
            <w:tcW w:w="2970" w:type="dxa"/>
          </w:tcPr>
          <w:p w:rsidR="004C4EC0" w:rsidRPr="00606E73" w:rsidRDefault="004C4EC0" w:rsidP="004876D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Username</w:t>
            </w:r>
          </w:p>
        </w:tc>
        <w:tc>
          <w:tcPr>
            <w:tcW w:w="3348" w:type="dxa"/>
          </w:tcPr>
          <w:p w:rsidR="004C4EC0" w:rsidRPr="00606E73" w:rsidRDefault="00B4617B" w:rsidP="004876D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myUsername</w:t>
            </w:r>
          </w:p>
        </w:tc>
      </w:tr>
      <w:tr w:rsidR="004C4EC0" w:rsidRPr="00606E73" w:rsidTr="004876DD">
        <w:tc>
          <w:tcPr>
            <w:tcW w:w="2970" w:type="dxa"/>
          </w:tcPr>
          <w:p w:rsidR="004C4EC0" w:rsidRPr="00606E73" w:rsidRDefault="004C4EC0" w:rsidP="004876D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Password</w:t>
            </w:r>
          </w:p>
        </w:tc>
        <w:tc>
          <w:tcPr>
            <w:tcW w:w="3348" w:type="dxa"/>
          </w:tcPr>
          <w:p w:rsidR="004C4EC0" w:rsidRPr="00606E73" w:rsidRDefault="008F0B2E" w:rsidP="004876D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InvalidPass</w:t>
            </w:r>
          </w:p>
        </w:tc>
      </w:tr>
    </w:tbl>
    <w:p w:rsidR="00A72C63" w:rsidRPr="00606E73" w:rsidRDefault="00A72C63" w:rsidP="004C4EC0">
      <w:pPr>
        <w:spacing w:after="0" w:line="240" w:lineRule="auto"/>
        <w:ind w:firstLine="720"/>
        <w:rPr>
          <w:sz w:val="24"/>
          <w:szCs w:val="24"/>
        </w:rPr>
      </w:pPr>
    </w:p>
    <w:p w:rsidR="00A72C63" w:rsidRPr="00606E73" w:rsidRDefault="00A72C63" w:rsidP="004C4EC0">
      <w:pPr>
        <w:spacing w:after="0" w:line="240" w:lineRule="auto"/>
        <w:ind w:firstLine="720"/>
        <w:rPr>
          <w:sz w:val="24"/>
          <w:szCs w:val="24"/>
        </w:rPr>
      </w:pPr>
    </w:p>
    <w:p w:rsidR="00A72C63" w:rsidRPr="00606E73" w:rsidRDefault="00A72C63" w:rsidP="004C4EC0">
      <w:pPr>
        <w:spacing w:after="0" w:line="240" w:lineRule="auto"/>
        <w:ind w:firstLine="720"/>
        <w:rPr>
          <w:sz w:val="24"/>
          <w:szCs w:val="24"/>
        </w:rPr>
      </w:pPr>
    </w:p>
    <w:p w:rsidR="00A72C63" w:rsidRPr="00606E73" w:rsidRDefault="00A72C63" w:rsidP="004C4EC0">
      <w:pPr>
        <w:spacing w:after="0" w:line="240" w:lineRule="auto"/>
        <w:ind w:firstLine="720"/>
        <w:rPr>
          <w:sz w:val="24"/>
          <w:szCs w:val="24"/>
        </w:rPr>
      </w:pPr>
    </w:p>
    <w:p w:rsidR="004C4EC0" w:rsidRPr="00606E73" w:rsidRDefault="004C4EC0" w:rsidP="00A72C63">
      <w:pPr>
        <w:spacing w:after="0" w:line="240" w:lineRule="auto"/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4C4EC0" w:rsidP="004C4EC0">
      <w:pPr>
        <w:spacing w:after="0" w:line="240" w:lineRule="auto"/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League manager logs in to the system</w:t>
      </w:r>
    </w:p>
    <w:p w:rsidR="00A72C63" w:rsidRPr="00606E73" w:rsidRDefault="004C4EC0" w:rsidP="00A72C63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4C4EC0" w:rsidRPr="00606E73" w:rsidRDefault="004C4EC0" w:rsidP="00A72C63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Then (Verify) 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 league manager is prompted with the error message</w:t>
      </w:r>
    </w:p>
    <w:tbl>
      <w:tblPr>
        <w:tblStyle w:val="TableGrid"/>
        <w:tblW w:w="0" w:type="auto"/>
        <w:tblInd w:w="1890" w:type="dxa"/>
        <w:tblLook w:val="04A0" w:firstRow="1" w:lastRow="0" w:firstColumn="1" w:lastColumn="0" w:noHBand="0" w:noVBand="1"/>
      </w:tblPr>
      <w:tblGrid>
        <w:gridCol w:w="4675"/>
      </w:tblGrid>
      <w:tr w:rsidR="004C4EC0" w:rsidRPr="00606E73" w:rsidTr="002E79AE">
        <w:trPr>
          <w:trHeight w:val="337"/>
        </w:trPr>
        <w:tc>
          <w:tcPr>
            <w:tcW w:w="4675" w:type="dxa"/>
          </w:tcPr>
          <w:p w:rsidR="004C4EC0" w:rsidRPr="00606E73" w:rsidRDefault="004C4EC0" w:rsidP="00035E8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Invalid username or password</w:t>
            </w:r>
          </w:p>
        </w:tc>
      </w:tr>
    </w:tbl>
    <w:p w:rsidR="004C4EC0" w:rsidRPr="00606E73" w:rsidRDefault="004C4EC0" w:rsidP="004C4EC0">
      <w:pPr>
        <w:pStyle w:val="ListParagraph"/>
        <w:ind w:left="360"/>
        <w:rPr>
          <w:sz w:val="24"/>
          <w:szCs w:val="24"/>
        </w:rPr>
      </w:pPr>
    </w:p>
    <w:p w:rsidR="004C4EC0" w:rsidRPr="00606E73" w:rsidRDefault="004C4EC0" w:rsidP="004C4E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6E73">
        <w:rPr>
          <w:sz w:val="24"/>
          <w:szCs w:val="24"/>
        </w:rPr>
        <w:t xml:space="preserve">Name: </w:t>
      </w:r>
      <w:r w:rsidRPr="00606E73">
        <w:rPr>
          <w:b/>
          <w:sz w:val="24"/>
          <w:szCs w:val="24"/>
        </w:rPr>
        <w:t>Logout</w:t>
      </w:r>
    </w:p>
    <w:p w:rsidR="004C4EC0" w:rsidRPr="00606E73" w:rsidRDefault="004C4EC0" w:rsidP="004C4EC0">
      <w:pPr>
        <w:pStyle w:val="ListParagraph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4C4EC0" w:rsidRPr="00606E73" w:rsidRDefault="00A72C63" w:rsidP="004C4EC0">
      <w:pPr>
        <w:pStyle w:val="ListParagraph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AF5677" w:rsidRPr="00606E73">
        <w:rPr>
          <w:sz w:val="24"/>
          <w:szCs w:val="24"/>
        </w:rPr>
        <w:t>League Manager is logged in</w:t>
      </w:r>
    </w:p>
    <w:p w:rsidR="00A72C63" w:rsidRPr="00606E73" w:rsidRDefault="00A72C63" w:rsidP="004C4EC0">
      <w:pPr>
        <w:pStyle w:val="ListParagraph"/>
        <w:rPr>
          <w:sz w:val="24"/>
          <w:szCs w:val="24"/>
        </w:rPr>
      </w:pPr>
    </w:p>
    <w:p w:rsidR="004C4EC0" w:rsidRPr="00606E73" w:rsidRDefault="004C4EC0" w:rsidP="004C4EC0">
      <w:pPr>
        <w:pStyle w:val="ListParagraph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A72C63" w:rsidRPr="00606E73" w:rsidRDefault="004C4EC0" w:rsidP="00A72C63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>League manager presses the log-out button.</w:t>
      </w:r>
    </w:p>
    <w:p w:rsidR="004C4EC0" w:rsidRPr="00606E73" w:rsidRDefault="004C4EC0" w:rsidP="00A72C63">
      <w:pPr>
        <w:rPr>
          <w:sz w:val="24"/>
          <w:szCs w:val="24"/>
        </w:rPr>
      </w:pPr>
      <w:r w:rsidRPr="00606E73">
        <w:rPr>
          <w:sz w:val="24"/>
          <w:szCs w:val="24"/>
        </w:rPr>
        <w:tab/>
        <w:t>Then (Verify)</w:t>
      </w:r>
    </w:p>
    <w:p w:rsidR="00151460" w:rsidRPr="00606E73" w:rsidRDefault="004C4EC0" w:rsidP="00A72C63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>League manager is redirected to the login page.</w:t>
      </w:r>
    </w:p>
    <w:p w:rsidR="003E0DBD" w:rsidRPr="00606E73" w:rsidRDefault="003E0DBD" w:rsidP="00A72C63">
      <w:pPr>
        <w:rPr>
          <w:sz w:val="24"/>
          <w:szCs w:val="24"/>
        </w:rPr>
      </w:pPr>
    </w:p>
    <w:p w:rsidR="004C4EC0" w:rsidRPr="00606E73" w:rsidRDefault="004C4EC0" w:rsidP="004C4E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>Name:</w:t>
      </w:r>
      <w:r w:rsidRPr="00606E73">
        <w:rPr>
          <w:b/>
          <w:bCs/>
          <w:sz w:val="24"/>
          <w:szCs w:val="24"/>
        </w:rPr>
        <w:t xml:space="preserve"> Edit league manager password</w:t>
      </w:r>
    </w:p>
    <w:p w:rsidR="004C4EC0" w:rsidRPr="00606E73" w:rsidRDefault="004C4EC0" w:rsidP="00E93EE3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Given (setup) </w:t>
      </w:r>
    </w:p>
    <w:p w:rsidR="00E93EE3" w:rsidRPr="00606E73" w:rsidRDefault="00F627A6" w:rsidP="00AF5677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C</w:t>
      </w:r>
      <w:r w:rsidR="00AF5677" w:rsidRPr="00606E73">
        <w:rPr>
          <w:sz w:val="24"/>
          <w:szCs w:val="24"/>
        </w:rPr>
        <w:t>orrect</w:t>
      </w:r>
      <w:r w:rsidR="00B9449F" w:rsidRPr="00606E73">
        <w:rPr>
          <w:sz w:val="24"/>
          <w:szCs w:val="24"/>
        </w:rPr>
        <w:t xml:space="preserve"> </w:t>
      </w:r>
      <w:r w:rsidR="00D033F2" w:rsidRPr="00606E73">
        <w:rPr>
          <w:sz w:val="24"/>
          <w:szCs w:val="24"/>
        </w:rPr>
        <w:t>current</w:t>
      </w:r>
      <w:r w:rsidR="00B9449F" w:rsidRPr="00606E73">
        <w:rPr>
          <w:sz w:val="24"/>
          <w:szCs w:val="24"/>
        </w:rPr>
        <w:t xml:space="preserve"> password</w:t>
      </w:r>
      <w:r w:rsidR="00D033F2" w:rsidRPr="00606E73">
        <w:rPr>
          <w:sz w:val="24"/>
          <w:szCs w:val="24"/>
        </w:rPr>
        <w:t>,</w:t>
      </w:r>
      <w:r w:rsidR="00AF5677" w:rsidRPr="00606E73">
        <w:rPr>
          <w:sz w:val="24"/>
          <w:szCs w:val="24"/>
        </w:rPr>
        <w:t xml:space="preserve"> and new password and valid confirmation of new password</w:t>
      </w:r>
    </w:p>
    <w:tbl>
      <w:tblPr>
        <w:tblStyle w:val="TableGrid"/>
        <w:tblpPr w:leftFromText="180" w:rightFromText="180" w:vertAnchor="text" w:horzAnchor="page" w:tblpX="3064" w:tblpY="59"/>
        <w:tblW w:w="0" w:type="auto"/>
        <w:tblLook w:val="04A0" w:firstRow="1" w:lastRow="0" w:firstColumn="1" w:lastColumn="0" w:noHBand="0" w:noVBand="1"/>
      </w:tblPr>
      <w:tblGrid>
        <w:gridCol w:w="2358"/>
        <w:gridCol w:w="2503"/>
      </w:tblGrid>
      <w:tr w:rsidR="004C4EC0" w:rsidRPr="00606E73" w:rsidTr="004F7799">
        <w:tc>
          <w:tcPr>
            <w:tcW w:w="4861" w:type="dxa"/>
            <w:gridSpan w:val="2"/>
          </w:tcPr>
          <w:p w:rsidR="004C4EC0" w:rsidRPr="00606E73" w:rsidRDefault="00AF5677" w:rsidP="00AF567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Data</w:t>
            </w:r>
          </w:p>
        </w:tc>
      </w:tr>
      <w:tr w:rsidR="004C4EC0" w:rsidRPr="00606E73" w:rsidTr="004F7799">
        <w:tc>
          <w:tcPr>
            <w:tcW w:w="2358" w:type="dxa"/>
          </w:tcPr>
          <w:p w:rsidR="004C4EC0" w:rsidRPr="00606E73" w:rsidRDefault="004C4EC0" w:rsidP="004F7799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Password</w:t>
            </w:r>
          </w:p>
        </w:tc>
        <w:tc>
          <w:tcPr>
            <w:tcW w:w="2503" w:type="dxa"/>
          </w:tcPr>
          <w:p w:rsidR="004C4EC0" w:rsidRPr="00606E73" w:rsidRDefault="004C4EC0" w:rsidP="004F7799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myPassword</w:t>
            </w:r>
          </w:p>
        </w:tc>
      </w:tr>
      <w:tr w:rsidR="00AF5677" w:rsidRPr="00606E73" w:rsidTr="004F7799">
        <w:tc>
          <w:tcPr>
            <w:tcW w:w="2358" w:type="dxa"/>
          </w:tcPr>
          <w:p w:rsidR="00AF5677" w:rsidRPr="00606E73" w:rsidRDefault="00AF5677" w:rsidP="004F7799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Password</w:t>
            </w:r>
          </w:p>
        </w:tc>
        <w:tc>
          <w:tcPr>
            <w:tcW w:w="2503" w:type="dxa"/>
          </w:tcPr>
          <w:p w:rsidR="00AF5677" w:rsidRPr="00606E73" w:rsidRDefault="00AF5677" w:rsidP="004F7799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myNewPassword</w:t>
            </w:r>
          </w:p>
        </w:tc>
      </w:tr>
      <w:tr w:rsidR="00AF5677" w:rsidRPr="00606E73" w:rsidTr="004F7799">
        <w:tc>
          <w:tcPr>
            <w:tcW w:w="2358" w:type="dxa"/>
          </w:tcPr>
          <w:p w:rsidR="00AF5677" w:rsidRPr="00606E73" w:rsidRDefault="00AF5677" w:rsidP="004F7799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Confirm New Password</w:t>
            </w:r>
          </w:p>
        </w:tc>
        <w:tc>
          <w:tcPr>
            <w:tcW w:w="2503" w:type="dxa"/>
          </w:tcPr>
          <w:p w:rsidR="00AF5677" w:rsidRPr="00606E73" w:rsidRDefault="00870D8C" w:rsidP="004F7799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myNewPassword</w:t>
            </w:r>
          </w:p>
        </w:tc>
      </w:tr>
    </w:tbl>
    <w:p w:rsidR="004C4EC0" w:rsidRPr="00606E73" w:rsidRDefault="004C4EC0" w:rsidP="004C4EC0">
      <w:pPr>
        <w:rPr>
          <w:sz w:val="24"/>
          <w:szCs w:val="24"/>
        </w:rPr>
      </w:pPr>
    </w:p>
    <w:p w:rsidR="00A96E2D" w:rsidRPr="00606E73" w:rsidRDefault="00A96E2D" w:rsidP="00B9449F">
      <w:pPr>
        <w:rPr>
          <w:sz w:val="24"/>
          <w:szCs w:val="24"/>
        </w:rPr>
      </w:pPr>
    </w:p>
    <w:p w:rsidR="004C4EC0" w:rsidRPr="00606E73" w:rsidRDefault="004C4EC0" w:rsidP="004C4EC0">
      <w:pPr>
        <w:rPr>
          <w:sz w:val="24"/>
          <w:szCs w:val="24"/>
        </w:rPr>
      </w:pPr>
    </w:p>
    <w:p w:rsidR="004F7799" w:rsidRPr="00606E73" w:rsidRDefault="004F7799" w:rsidP="004C4EC0">
      <w:pPr>
        <w:ind w:firstLine="720"/>
        <w:rPr>
          <w:sz w:val="24"/>
          <w:szCs w:val="24"/>
        </w:rPr>
      </w:pPr>
    </w:p>
    <w:p w:rsidR="00BE6B35" w:rsidRPr="00606E73" w:rsidRDefault="004C4EC0" w:rsidP="004C4EC0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BE6B35" w:rsidP="004C4EC0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ab/>
        <w:t xml:space="preserve">The league manager clicks the </w:t>
      </w:r>
      <w:r w:rsidRPr="00606E73">
        <w:rPr>
          <w:i/>
          <w:sz w:val="24"/>
          <w:szCs w:val="24"/>
        </w:rPr>
        <w:t xml:space="preserve">Change Password </w:t>
      </w:r>
      <w:r w:rsidRPr="00606E73">
        <w:rPr>
          <w:sz w:val="24"/>
          <w:szCs w:val="24"/>
        </w:rPr>
        <w:t>button</w:t>
      </w:r>
    </w:p>
    <w:p w:rsidR="004C4EC0" w:rsidRPr="00606E73" w:rsidRDefault="004C4EC0" w:rsidP="004C4EC0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4C4EC0" w:rsidRPr="00606E73" w:rsidRDefault="004C4EC0" w:rsidP="004C4EC0">
      <w:pPr>
        <w:ind w:left="1080" w:firstLine="360"/>
        <w:rPr>
          <w:sz w:val="24"/>
          <w:szCs w:val="24"/>
        </w:rPr>
      </w:pPr>
      <w:r w:rsidRPr="00606E73">
        <w:rPr>
          <w:sz w:val="24"/>
          <w:szCs w:val="24"/>
        </w:rPr>
        <w:t>T</w:t>
      </w:r>
      <w:r w:rsidRPr="00606E73">
        <w:rPr>
          <w:rFonts w:cs="Segoe UI"/>
          <w:sz w:val="24"/>
          <w:szCs w:val="24"/>
        </w:rPr>
        <w:t>he system will update the league manager’s password.</w:t>
      </w:r>
      <w:r w:rsidRPr="00606E73">
        <w:rPr>
          <w:sz w:val="24"/>
          <w:szCs w:val="24"/>
        </w:rPr>
        <w:t xml:space="preserve"> The league manager will be shown a notification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3543"/>
      </w:tblGrid>
      <w:tr w:rsidR="004C4EC0" w:rsidRPr="00606E73" w:rsidTr="00A54B2D">
        <w:tc>
          <w:tcPr>
            <w:tcW w:w="354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Password successfully changed.</w:t>
            </w:r>
          </w:p>
        </w:tc>
      </w:tr>
    </w:tbl>
    <w:p w:rsidR="004C4EC0" w:rsidRPr="00606E73" w:rsidRDefault="004C4EC0" w:rsidP="004C4EC0">
      <w:pPr>
        <w:ind w:left="1080" w:firstLine="360"/>
        <w:rPr>
          <w:sz w:val="24"/>
          <w:szCs w:val="24"/>
        </w:rPr>
      </w:pPr>
    </w:p>
    <w:p w:rsidR="004C4EC0" w:rsidRPr="00606E73" w:rsidRDefault="004F7799" w:rsidP="004F7799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3.1</w:t>
      </w:r>
      <w:r w:rsidRPr="00606E73">
        <w:rPr>
          <w:sz w:val="24"/>
          <w:szCs w:val="24"/>
        </w:rPr>
        <w:t xml:space="preserve"> </w:t>
      </w:r>
      <w:r w:rsidR="004C4EC0" w:rsidRPr="00606E73">
        <w:rPr>
          <w:b/>
          <w:sz w:val="24"/>
          <w:szCs w:val="24"/>
        </w:rPr>
        <w:t>(Exception 1)</w:t>
      </w:r>
    </w:p>
    <w:p w:rsidR="004C4EC0" w:rsidRPr="00606E73" w:rsidRDefault="004C4EC0" w:rsidP="004F7799">
      <w:pPr>
        <w:ind w:left="36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Given (Setup) </w:t>
      </w:r>
    </w:p>
    <w:p w:rsidR="00125CBE" w:rsidRPr="00606E73" w:rsidRDefault="00125CBE" w:rsidP="00125CBE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Incorrect current password</w:t>
      </w:r>
    </w:p>
    <w:tbl>
      <w:tblPr>
        <w:tblStyle w:val="TableGrid"/>
        <w:tblpPr w:leftFromText="180" w:rightFromText="180" w:vertAnchor="text" w:horzAnchor="page" w:tblpX="3064" w:tblpY="59"/>
        <w:tblW w:w="0" w:type="auto"/>
        <w:tblLook w:val="04A0" w:firstRow="1" w:lastRow="0" w:firstColumn="1" w:lastColumn="0" w:noHBand="0" w:noVBand="1"/>
      </w:tblPr>
      <w:tblGrid>
        <w:gridCol w:w="2358"/>
        <w:gridCol w:w="2503"/>
      </w:tblGrid>
      <w:tr w:rsidR="00FA5A26" w:rsidRPr="00606E73" w:rsidTr="00344F5C">
        <w:tc>
          <w:tcPr>
            <w:tcW w:w="4861" w:type="dxa"/>
            <w:gridSpan w:val="2"/>
          </w:tcPr>
          <w:p w:rsidR="00FA5A26" w:rsidRPr="00606E73" w:rsidRDefault="00FA5A2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Data</w:t>
            </w:r>
          </w:p>
        </w:tc>
      </w:tr>
      <w:tr w:rsidR="00FA5A26" w:rsidRPr="00606E73" w:rsidTr="00344F5C">
        <w:tc>
          <w:tcPr>
            <w:tcW w:w="2358" w:type="dxa"/>
          </w:tcPr>
          <w:p w:rsidR="00FA5A26" w:rsidRPr="00606E73" w:rsidRDefault="00FA5A2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Password</w:t>
            </w:r>
          </w:p>
        </w:tc>
        <w:tc>
          <w:tcPr>
            <w:tcW w:w="2503" w:type="dxa"/>
          </w:tcPr>
          <w:p w:rsidR="00FA5A26" w:rsidRPr="00606E73" w:rsidRDefault="009B4EF8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invalidPass</w:t>
            </w:r>
          </w:p>
        </w:tc>
      </w:tr>
      <w:tr w:rsidR="00FA5A26" w:rsidRPr="00606E73" w:rsidTr="00344F5C">
        <w:tc>
          <w:tcPr>
            <w:tcW w:w="2358" w:type="dxa"/>
          </w:tcPr>
          <w:p w:rsidR="00FA5A26" w:rsidRPr="00606E73" w:rsidRDefault="00FA5A2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Password</w:t>
            </w:r>
          </w:p>
        </w:tc>
        <w:tc>
          <w:tcPr>
            <w:tcW w:w="2503" w:type="dxa"/>
          </w:tcPr>
          <w:p w:rsidR="00FA5A26" w:rsidRPr="00606E73" w:rsidRDefault="00FA5A2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myNewPassword</w:t>
            </w:r>
          </w:p>
        </w:tc>
      </w:tr>
      <w:tr w:rsidR="00FA5A26" w:rsidRPr="00606E73" w:rsidTr="00344F5C">
        <w:tc>
          <w:tcPr>
            <w:tcW w:w="2358" w:type="dxa"/>
          </w:tcPr>
          <w:p w:rsidR="00FA5A26" w:rsidRPr="00606E73" w:rsidRDefault="00FA5A2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Confirm New Password</w:t>
            </w:r>
          </w:p>
        </w:tc>
        <w:tc>
          <w:tcPr>
            <w:tcW w:w="2503" w:type="dxa"/>
          </w:tcPr>
          <w:p w:rsidR="00FA5A26" w:rsidRPr="00606E73" w:rsidRDefault="00FA5A2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myNewPassword</w:t>
            </w:r>
          </w:p>
        </w:tc>
      </w:tr>
    </w:tbl>
    <w:p w:rsidR="004F7799" w:rsidRPr="00606E73" w:rsidRDefault="002A76AF" w:rsidP="004C4EC0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4F7799" w:rsidRPr="00606E73" w:rsidRDefault="004F7799" w:rsidP="004C4EC0">
      <w:pPr>
        <w:rPr>
          <w:sz w:val="24"/>
          <w:szCs w:val="24"/>
        </w:rPr>
      </w:pPr>
    </w:p>
    <w:p w:rsidR="004C4EC0" w:rsidRPr="00606E73" w:rsidRDefault="004C4EC0" w:rsidP="004C4EC0">
      <w:pPr>
        <w:rPr>
          <w:sz w:val="24"/>
          <w:szCs w:val="24"/>
        </w:rPr>
      </w:pPr>
    </w:p>
    <w:p w:rsidR="004F7799" w:rsidRPr="00606E73" w:rsidRDefault="004F7799" w:rsidP="004C4EC0">
      <w:pPr>
        <w:ind w:firstLine="720"/>
        <w:rPr>
          <w:sz w:val="24"/>
          <w:szCs w:val="24"/>
        </w:rPr>
      </w:pPr>
    </w:p>
    <w:p w:rsidR="004C4EC0" w:rsidRPr="00606E73" w:rsidRDefault="004C4EC0" w:rsidP="004F7799">
      <w:pPr>
        <w:ind w:left="1080"/>
        <w:rPr>
          <w:sz w:val="24"/>
          <w:szCs w:val="24"/>
        </w:rPr>
      </w:pPr>
      <w:r w:rsidRPr="00606E73">
        <w:rPr>
          <w:sz w:val="24"/>
          <w:szCs w:val="24"/>
        </w:rPr>
        <w:t xml:space="preserve">When (Trigger) </w:t>
      </w:r>
    </w:p>
    <w:p w:rsidR="00467EB1" w:rsidRPr="00606E73" w:rsidRDefault="00197328" w:rsidP="00BE20A4">
      <w:pPr>
        <w:pStyle w:val="ListParagraph"/>
        <w:ind w:left="1080" w:firstLine="36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 xml:space="preserve">Change Password </w:t>
      </w:r>
      <w:r w:rsidRPr="00606E73">
        <w:rPr>
          <w:sz w:val="24"/>
          <w:szCs w:val="24"/>
        </w:rPr>
        <w:t xml:space="preserve">button </w:t>
      </w:r>
    </w:p>
    <w:p w:rsidR="00467EB1" w:rsidRPr="00606E73" w:rsidRDefault="00467EB1" w:rsidP="00C353D1">
      <w:pPr>
        <w:rPr>
          <w:sz w:val="24"/>
          <w:szCs w:val="24"/>
        </w:rPr>
      </w:pPr>
    </w:p>
    <w:p w:rsidR="004C4EC0" w:rsidRPr="00606E73" w:rsidRDefault="004C4EC0" w:rsidP="00467EB1">
      <w:pPr>
        <w:ind w:left="36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Then (Verify) </w:t>
      </w:r>
    </w:p>
    <w:p w:rsidR="004C4EC0" w:rsidRPr="00606E73" w:rsidRDefault="004C4EC0" w:rsidP="004C4EC0">
      <w:pPr>
        <w:spacing w:after="0" w:line="240" w:lineRule="auto"/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An error message will appear.</w:t>
      </w:r>
    </w:p>
    <w:p w:rsidR="00C353D1" w:rsidRPr="00606E73" w:rsidRDefault="00C353D1" w:rsidP="004C4EC0">
      <w:pPr>
        <w:spacing w:after="0" w:line="240" w:lineRule="auto"/>
        <w:ind w:left="720" w:firstLine="720"/>
        <w:rPr>
          <w:i/>
          <w:sz w:val="24"/>
          <w:szCs w:val="24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</w:tblGrid>
      <w:tr w:rsidR="004C4EC0" w:rsidRPr="00606E73" w:rsidTr="00A54B2D">
        <w:tc>
          <w:tcPr>
            <w:tcW w:w="3600" w:type="dxa"/>
          </w:tcPr>
          <w:p w:rsidR="004C4EC0" w:rsidRPr="00606E73" w:rsidRDefault="009764C0" w:rsidP="00B15368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Current P</w:t>
            </w:r>
            <w:r w:rsidR="004C4EC0" w:rsidRPr="00606E73">
              <w:rPr>
                <w:sz w:val="24"/>
                <w:szCs w:val="24"/>
              </w:rPr>
              <w:t xml:space="preserve">assword is </w:t>
            </w:r>
            <w:r w:rsidR="00B15368" w:rsidRPr="00606E73">
              <w:rPr>
                <w:sz w:val="24"/>
                <w:szCs w:val="24"/>
              </w:rPr>
              <w:t>incorrect</w:t>
            </w:r>
            <w:r w:rsidR="004C4EC0" w:rsidRPr="00606E73">
              <w:rPr>
                <w:sz w:val="24"/>
                <w:szCs w:val="24"/>
              </w:rPr>
              <w:t>.</w:t>
            </w:r>
          </w:p>
        </w:tc>
      </w:tr>
    </w:tbl>
    <w:p w:rsidR="002A76AF" w:rsidRPr="00606E73" w:rsidRDefault="002A76AF" w:rsidP="004C4EC0">
      <w:pPr>
        <w:pStyle w:val="ListParagraph"/>
        <w:ind w:left="360"/>
        <w:rPr>
          <w:sz w:val="24"/>
          <w:szCs w:val="24"/>
        </w:rPr>
      </w:pPr>
    </w:p>
    <w:p w:rsidR="003E0DBD" w:rsidRPr="00606E73" w:rsidRDefault="003E0DBD" w:rsidP="004C4EC0">
      <w:pPr>
        <w:pStyle w:val="ListParagraph"/>
        <w:ind w:left="360"/>
        <w:rPr>
          <w:sz w:val="24"/>
          <w:szCs w:val="24"/>
        </w:rPr>
      </w:pPr>
    </w:p>
    <w:p w:rsidR="00C353D1" w:rsidRPr="00606E73" w:rsidRDefault="004C4EC0" w:rsidP="00C353D1">
      <w:pPr>
        <w:pStyle w:val="ListParagraph"/>
        <w:numPr>
          <w:ilvl w:val="1"/>
          <w:numId w:val="23"/>
        </w:numPr>
        <w:rPr>
          <w:b/>
          <w:sz w:val="24"/>
          <w:szCs w:val="24"/>
        </w:rPr>
      </w:pPr>
      <w:r w:rsidRPr="00606E73">
        <w:rPr>
          <w:sz w:val="24"/>
          <w:szCs w:val="24"/>
        </w:rPr>
        <w:t xml:space="preserve"> </w:t>
      </w:r>
      <w:r w:rsidRPr="00606E73">
        <w:rPr>
          <w:b/>
          <w:sz w:val="24"/>
          <w:szCs w:val="24"/>
        </w:rPr>
        <w:t>(Exception 2)</w:t>
      </w:r>
    </w:p>
    <w:p w:rsidR="004C4EC0" w:rsidRPr="00606E73" w:rsidRDefault="004C4EC0" w:rsidP="00C353D1">
      <w:pPr>
        <w:ind w:left="1080" w:firstLine="180"/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>Given (Setup)</w:t>
      </w:r>
    </w:p>
    <w:p w:rsidR="00FE3358" w:rsidRPr="00606E73" w:rsidRDefault="002A76AF" w:rsidP="00FE3358">
      <w:pPr>
        <w:pStyle w:val="ListParagraph"/>
        <w:ind w:left="144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8836A0" w:rsidRPr="00606E73">
        <w:rPr>
          <w:sz w:val="24"/>
          <w:szCs w:val="24"/>
        </w:rPr>
        <w:t xml:space="preserve">Blank new </w:t>
      </w:r>
      <w:r w:rsidR="00344377" w:rsidRPr="00606E73">
        <w:rPr>
          <w:sz w:val="24"/>
          <w:szCs w:val="24"/>
        </w:rPr>
        <w:t>P</w:t>
      </w:r>
      <w:r w:rsidR="003E0DBD" w:rsidRPr="00606E73">
        <w:rPr>
          <w:sz w:val="24"/>
          <w:szCs w:val="24"/>
        </w:rPr>
        <w:t>assword</w:t>
      </w:r>
    </w:p>
    <w:tbl>
      <w:tblPr>
        <w:tblStyle w:val="TableGrid"/>
        <w:tblpPr w:leftFromText="180" w:rightFromText="180" w:vertAnchor="text" w:horzAnchor="page" w:tblpX="3064" w:tblpY="59"/>
        <w:tblW w:w="0" w:type="auto"/>
        <w:tblLook w:val="04A0" w:firstRow="1" w:lastRow="0" w:firstColumn="1" w:lastColumn="0" w:noHBand="0" w:noVBand="1"/>
      </w:tblPr>
      <w:tblGrid>
        <w:gridCol w:w="2358"/>
        <w:gridCol w:w="2503"/>
      </w:tblGrid>
      <w:tr w:rsidR="00FE3358" w:rsidRPr="00606E73" w:rsidTr="00344F5C">
        <w:tc>
          <w:tcPr>
            <w:tcW w:w="4861" w:type="dxa"/>
            <w:gridSpan w:val="2"/>
          </w:tcPr>
          <w:p w:rsidR="00FE3358" w:rsidRPr="00606E73" w:rsidRDefault="00FE3358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Data</w:t>
            </w:r>
          </w:p>
        </w:tc>
      </w:tr>
      <w:tr w:rsidR="00FE3358" w:rsidRPr="00606E73" w:rsidTr="00344F5C">
        <w:tc>
          <w:tcPr>
            <w:tcW w:w="2358" w:type="dxa"/>
          </w:tcPr>
          <w:p w:rsidR="00FE3358" w:rsidRPr="00606E73" w:rsidRDefault="00FE3358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Password</w:t>
            </w:r>
          </w:p>
        </w:tc>
        <w:tc>
          <w:tcPr>
            <w:tcW w:w="2503" w:type="dxa"/>
          </w:tcPr>
          <w:p w:rsidR="00FE3358" w:rsidRPr="00606E73" w:rsidRDefault="00FE3358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myPassword</w:t>
            </w:r>
          </w:p>
        </w:tc>
      </w:tr>
      <w:tr w:rsidR="00FE3358" w:rsidRPr="00606E73" w:rsidTr="00344F5C">
        <w:tc>
          <w:tcPr>
            <w:tcW w:w="2358" w:type="dxa"/>
          </w:tcPr>
          <w:p w:rsidR="00FE3358" w:rsidRPr="00606E73" w:rsidRDefault="00FE3358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Password</w:t>
            </w:r>
          </w:p>
        </w:tc>
        <w:tc>
          <w:tcPr>
            <w:tcW w:w="2503" w:type="dxa"/>
          </w:tcPr>
          <w:p w:rsidR="00FE3358" w:rsidRPr="00606E73" w:rsidRDefault="00FE3358" w:rsidP="00344F5C">
            <w:pPr>
              <w:rPr>
                <w:sz w:val="24"/>
                <w:szCs w:val="24"/>
              </w:rPr>
            </w:pPr>
          </w:p>
        </w:tc>
      </w:tr>
      <w:tr w:rsidR="00FE3358" w:rsidRPr="00606E73" w:rsidTr="00344F5C">
        <w:tc>
          <w:tcPr>
            <w:tcW w:w="2358" w:type="dxa"/>
          </w:tcPr>
          <w:p w:rsidR="00FE3358" w:rsidRPr="00606E73" w:rsidRDefault="00FE3358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Confirm New Password</w:t>
            </w:r>
          </w:p>
        </w:tc>
        <w:tc>
          <w:tcPr>
            <w:tcW w:w="2503" w:type="dxa"/>
          </w:tcPr>
          <w:p w:rsidR="00FE3358" w:rsidRPr="00606E73" w:rsidRDefault="00FE3358" w:rsidP="00344F5C">
            <w:pPr>
              <w:rPr>
                <w:sz w:val="24"/>
                <w:szCs w:val="24"/>
              </w:rPr>
            </w:pPr>
          </w:p>
        </w:tc>
      </w:tr>
    </w:tbl>
    <w:p w:rsidR="004C4EC0" w:rsidRPr="00606E73" w:rsidRDefault="004C4EC0" w:rsidP="004C4EC0">
      <w:pPr>
        <w:rPr>
          <w:sz w:val="24"/>
          <w:szCs w:val="24"/>
        </w:rPr>
      </w:pPr>
    </w:p>
    <w:p w:rsidR="004F7799" w:rsidRPr="00606E73" w:rsidRDefault="004F7799" w:rsidP="004C4EC0">
      <w:pPr>
        <w:ind w:left="720" w:firstLine="720"/>
        <w:rPr>
          <w:sz w:val="24"/>
          <w:szCs w:val="24"/>
        </w:rPr>
      </w:pPr>
    </w:p>
    <w:p w:rsidR="00FE3358" w:rsidRPr="00606E73" w:rsidRDefault="00FE3358" w:rsidP="004C4EC0">
      <w:pPr>
        <w:ind w:left="720" w:firstLine="720"/>
        <w:rPr>
          <w:sz w:val="24"/>
          <w:szCs w:val="24"/>
        </w:rPr>
      </w:pPr>
    </w:p>
    <w:p w:rsidR="00FE3358" w:rsidRPr="00606E73" w:rsidRDefault="00FE3358" w:rsidP="004C4EC0">
      <w:pPr>
        <w:ind w:left="720" w:firstLine="720"/>
        <w:rPr>
          <w:sz w:val="24"/>
          <w:szCs w:val="24"/>
        </w:rPr>
      </w:pP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032A89" w:rsidRPr="00606E73" w:rsidRDefault="00032A89" w:rsidP="00A53447">
      <w:pPr>
        <w:pStyle w:val="ListParagraph"/>
        <w:ind w:left="1800" w:firstLine="36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 xml:space="preserve">Change Password </w:t>
      </w:r>
      <w:r w:rsidRPr="00606E73">
        <w:rPr>
          <w:sz w:val="24"/>
          <w:szCs w:val="24"/>
        </w:rPr>
        <w:t xml:space="preserve">button </w:t>
      </w:r>
    </w:p>
    <w:p w:rsidR="00A53447" w:rsidRPr="00606E73" w:rsidRDefault="004C4EC0" w:rsidP="004C4EC0">
      <w:pPr>
        <w:pStyle w:val="ListParagraph"/>
        <w:ind w:left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4C4EC0" w:rsidRPr="00606E73" w:rsidRDefault="004C4EC0" w:rsidP="00A53447">
      <w:pPr>
        <w:pStyle w:val="ListParagraph"/>
        <w:ind w:left="1080" w:firstLine="36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4C4EC0" w:rsidRPr="00606E73" w:rsidRDefault="004C4EC0" w:rsidP="004C4EC0">
      <w:pPr>
        <w:spacing w:after="0" w:line="240" w:lineRule="auto"/>
        <w:ind w:left="720" w:firstLine="720"/>
        <w:rPr>
          <w:i/>
          <w:sz w:val="24"/>
          <w:szCs w:val="24"/>
        </w:rPr>
      </w:pPr>
      <w:r w:rsidRPr="00606E73">
        <w:rPr>
          <w:sz w:val="24"/>
          <w:szCs w:val="24"/>
        </w:rPr>
        <w:t xml:space="preserve"> An error message will appear.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</w:tblGrid>
      <w:tr w:rsidR="004C4EC0" w:rsidRPr="00606E73" w:rsidTr="00A54B2D">
        <w:tc>
          <w:tcPr>
            <w:tcW w:w="3600" w:type="dxa"/>
          </w:tcPr>
          <w:p w:rsidR="004C4EC0" w:rsidRPr="00606E73" w:rsidRDefault="008F1AEF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New Password Field is required</w:t>
            </w:r>
          </w:p>
        </w:tc>
      </w:tr>
    </w:tbl>
    <w:p w:rsidR="004C4EC0" w:rsidRPr="00606E73" w:rsidRDefault="004C4EC0" w:rsidP="004C4EC0">
      <w:pPr>
        <w:spacing w:after="0" w:line="240" w:lineRule="auto"/>
        <w:ind w:left="720" w:firstLine="720"/>
        <w:rPr>
          <w:i/>
          <w:sz w:val="24"/>
          <w:szCs w:val="24"/>
        </w:rPr>
      </w:pPr>
    </w:p>
    <w:p w:rsidR="004C4EC0" w:rsidRPr="00606E73" w:rsidRDefault="004C4EC0" w:rsidP="00792F10">
      <w:pPr>
        <w:pStyle w:val="ListParagraph"/>
        <w:numPr>
          <w:ilvl w:val="1"/>
          <w:numId w:val="23"/>
        </w:numPr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 xml:space="preserve"> (Exception 3)</w:t>
      </w:r>
    </w:p>
    <w:p w:rsidR="004C4EC0" w:rsidRPr="00606E73" w:rsidRDefault="004C4EC0" w:rsidP="004F779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Given (Setup) </w:t>
      </w:r>
    </w:p>
    <w:p w:rsidR="004C4EC0" w:rsidRPr="00606E73" w:rsidRDefault="00792F10" w:rsidP="004F7799">
      <w:pPr>
        <w:pStyle w:val="ListParagraph"/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Confirmation of new password does not match the new password field</w:t>
      </w:r>
    </w:p>
    <w:tbl>
      <w:tblPr>
        <w:tblStyle w:val="TableGrid"/>
        <w:tblpPr w:leftFromText="180" w:rightFromText="180" w:vertAnchor="text" w:horzAnchor="page" w:tblpX="3064" w:tblpY="59"/>
        <w:tblW w:w="0" w:type="auto"/>
        <w:tblLook w:val="04A0" w:firstRow="1" w:lastRow="0" w:firstColumn="1" w:lastColumn="0" w:noHBand="0" w:noVBand="1"/>
      </w:tblPr>
      <w:tblGrid>
        <w:gridCol w:w="2358"/>
        <w:gridCol w:w="2503"/>
      </w:tblGrid>
      <w:tr w:rsidR="00792F10" w:rsidRPr="00606E73" w:rsidTr="00344F5C">
        <w:tc>
          <w:tcPr>
            <w:tcW w:w="4861" w:type="dxa"/>
            <w:gridSpan w:val="2"/>
          </w:tcPr>
          <w:p w:rsidR="00792F10" w:rsidRPr="00606E73" w:rsidRDefault="00792F1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Data</w:t>
            </w:r>
          </w:p>
        </w:tc>
      </w:tr>
      <w:tr w:rsidR="00792F10" w:rsidRPr="00606E73" w:rsidTr="00344F5C">
        <w:tc>
          <w:tcPr>
            <w:tcW w:w="2358" w:type="dxa"/>
          </w:tcPr>
          <w:p w:rsidR="00792F10" w:rsidRPr="00606E73" w:rsidRDefault="00792F1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Password</w:t>
            </w:r>
          </w:p>
        </w:tc>
        <w:tc>
          <w:tcPr>
            <w:tcW w:w="2503" w:type="dxa"/>
          </w:tcPr>
          <w:p w:rsidR="00792F10" w:rsidRPr="00606E73" w:rsidRDefault="00792F1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myPassword</w:t>
            </w:r>
          </w:p>
        </w:tc>
      </w:tr>
      <w:tr w:rsidR="00792F10" w:rsidRPr="00606E73" w:rsidTr="00344F5C">
        <w:tc>
          <w:tcPr>
            <w:tcW w:w="2358" w:type="dxa"/>
          </w:tcPr>
          <w:p w:rsidR="00792F10" w:rsidRPr="00606E73" w:rsidRDefault="00792F1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Password</w:t>
            </w:r>
          </w:p>
        </w:tc>
        <w:tc>
          <w:tcPr>
            <w:tcW w:w="2503" w:type="dxa"/>
          </w:tcPr>
          <w:p w:rsidR="00792F10" w:rsidRPr="00606E73" w:rsidRDefault="009163BB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myNewPassword</w:t>
            </w:r>
          </w:p>
        </w:tc>
      </w:tr>
      <w:tr w:rsidR="00792F10" w:rsidRPr="00606E73" w:rsidTr="00344F5C">
        <w:tc>
          <w:tcPr>
            <w:tcW w:w="2358" w:type="dxa"/>
          </w:tcPr>
          <w:p w:rsidR="00792F10" w:rsidRPr="00606E73" w:rsidRDefault="00792F1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Confirm New Password</w:t>
            </w:r>
          </w:p>
        </w:tc>
        <w:tc>
          <w:tcPr>
            <w:tcW w:w="2503" w:type="dxa"/>
          </w:tcPr>
          <w:p w:rsidR="00792F10" w:rsidRPr="00606E73" w:rsidRDefault="009163BB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newPassword</w:t>
            </w:r>
          </w:p>
        </w:tc>
      </w:tr>
    </w:tbl>
    <w:p w:rsidR="004F7799" w:rsidRPr="00606E73" w:rsidRDefault="004F7799" w:rsidP="002A76AF">
      <w:pPr>
        <w:ind w:left="720" w:firstLine="720"/>
        <w:rPr>
          <w:sz w:val="24"/>
          <w:szCs w:val="24"/>
        </w:rPr>
      </w:pPr>
    </w:p>
    <w:p w:rsidR="004F7799" w:rsidRPr="00606E73" w:rsidRDefault="004F7799" w:rsidP="004C4EC0">
      <w:pPr>
        <w:pStyle w:val="ListParagraph"/>
        <w:ind w:left="1080" w:firstLine="360"/>
        <w:rPr>
          <w:sz w:val="24"/>
          <w:szCs w:val="24"/>
        </w:rPr>
      </w:pPr>
    </w:p>
    <w:p w:rsidR="00792F10" w:rsidRPr="00606E73" w:rsidRDefault="00792F10" w:rsidP="004C4EC0">
      <w:pPr>
        <w:pStyle w:val="ListParagraph"/>
        <w:ind w:left="1080" w:firstLine="360"/>
        <w:rPr>
          <w:sz w:val="24"/>
          <w:szCs w:val="24"/>
        </w:rPr>
      </w:pPr>
    </w:p>
    <w:p w:rsidR="00792F10" w:rsidRPr="00606E73" w:rsidRDefault="00792F10" w:rsidP="004C4EC0">
      <w:pPr>
        <w:pStyle w:val="ListParagraph"/>
        <w:ind w:left="1080" w:firstLine="360"/>
        <w:rPr>
          <w:sz w:val="24"/>
          <w:szCs w:val="24"/>
        </w:rPr>
      </w:pPr>
    </w:p>
    <w:p w:rsidR="00792F10" w:rsidRPr="00606E73" w:rsidRDefault="00792F10" w:rsidP="004C4EC0">
      <w:pPr>
        <w:pStyle w:val="ListParagraph"/>
        <w:ind w:left="1080" w:firstLine="360"/>
        <w:rPr>
          <w:sz w:val="24"/>
          <w:szCs w:val="24"/>
        </w:rPr>
      </w:pPr>
    </w:p>
    <w:p w:rsidR="009163BB" w:rsidRPr="00606E73" w:rsidRDefault="009163BB" w:rsidP="004C4EC0">
      <w:pPr>
        <w:pStyle w:val="ListParagraph"/>
        <w:ind w:left="1080" w:firstLine="360"/>
        <w:rPr>
          <w:sz w:val="24"/>
          <w:szCs w:val="24"/>
        </w:rPr>
      </w:pPr>
    </w:p>
    <w:p w:rsidR="004C4EC0" w:rsidRPr="00606E73" w:rsidRDefault="004C4EC0" w:rsidP="004C4EC0">
      <w:pPr>
        <w:pStyle w:val="ListParagraph"/>
        <w:ind w:left="1080" w:firstLine="36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F32AC9" w:rsidRPr="00606E73" w:rsidRDefault="00F32AC9" w:rsidP="00F32AC9">
      <w:pPr>
        <w:pStyle w:val="ListParagraph"/>
        <w:ind w:left="1800" w:firstLine="36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 xml:space="preserve">Change Password </w:t>
      </w:r>
      <w:r w:rsidRPr="00606E73">
        <w:rPr>
          <w:sz w:val="24"/>
          <w:szCs w:val="24"/>
        </w:rPr>
        <w:t xml:space="preserve">button </w:t>
      </w:r>
    </w:p>
    <w:p w:rsidR="004C4EC0" w:rsidRPr="00606E73" w:rsidRDefault="004C4EC0" w:rsidP="004C4EC0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>Then (Verify)</w:t>
      </w:r>
    </w:p>
    <w:p w:rsidR="00E21346" w:rsidRPr="00606E73" w:rsidRDefault="00E21346" w:rsidP="00E21346">
      <w:pPr>
        <w:spacing w:after="0" w:line="240" w:lineRule="auto"/>
        <w:ind w:left="720" w:firstLine="720"/>
        <w:rPr>
          <w:i/>
          <w:sz w:val="24"/>
          <w:szCs w:val="24"/>
        </w:rPr>
      </w:pPr>
      <w:r w:rsidRPr="00606E73">
        <w:rPr>
          <w:sz w:val="24"/>
          <w:szCs w:val="24"/>
        </w:rPr>
        <w:t>An error message will appear.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</w:tblGrid>
      <w:tr w:rsidR="00E21346" w:rsidRPr="00606E73" w:rsidTr="00344F5C">
        <w:tc>
          <w:tcPr>
            <w:tcW w:w="3600" w:type="dxa"/>
          </w:tcPr>
          <w:p w:rsidR="00E21346" w:rsidRPr="00606E73" w:rsidRDefault="00E21346" w:rsidP="00E21346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Confirm Password field does not match the New Password field</w:t>
            </w:r>
          </w:p>
        </w:tc>
      </w:tr>
    </w:tbl>
    <w:p w:rsidR="004C4EC0" w:rsidRPr="00606E73" w:rsidRDefault="004C4EC0" w:rsidP="004C4EC0">
      <w:pPr>
        <w:rPr>
          <w:sz w:val="24"/>
          <w:szCs w:val="24"/>
        </w:rPr>
      </w:pPr>
    </w:p>
    <w:p w:rsidR="00AE00C0" w:rsidRPr="00606E73" w:rsidRDefault="00AE00C0" w:rsidP="004C4EC0">
      <w:pPr>
        <w:rPr>
          <w:sz w:val="24"/>
          <w:szCs w:val="24"/>
        </w:rPr>
      </w:pPr>
    </w:p>
    <w:p w:rsidR="00AE00C0" w:rsidRPr="00606E73" w:rsidRDefault="00AE00C0" w:rsidP="00AE00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6E73">
        <w:rPr>
          <w:sz w:val="24"/>
          <w:szCs w:val="24"/>
        </w:rPr>
        <w:t xml:space="preserve">Name: </w:t>
      </w:r>
      <w:r w:rsidRPr="00606E73">
        <w:rPr>
          <w:b/>
          <w:sz w:val="24"/>
          <w:szCs w:val="24"/>
        </w:rPr>
        <w:t>Manage Sport</w:t>
      </w:r>
    </w:p>
    <w:p w:rsidR="00AE00C0" w:rsidRPr="00606E73" w:rsidRDefault="00AE00C0" w:rsidP="00AE00C0">
      <w:pPr>
        <w:ind w:firstLine="72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(Edit Sport)</w:t>
      </w:r>
    </w:p>
    <w:p w:rsidR="00AE00C0" w:rsidRPr="00606E73" w:rsidRDefault="00AE00C0" w:rsidP="00AE00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AE00C0" w:rsidRPr="00606E73" w:rsidRDefault="00AE00C0" w:rsidP="00C83683">
      <w:pPr>
        <w:ind w:left="1440" w:firstLine="720"/>
        <w:rPr>
          <w:ins w:id="0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lastRenderedPageBreak/>
        <w:t>Existing Sport Data</w:t>
      </w:r>
    </w:p>
    <w:tbl>
      <w:tblPr>
        <w:tblStyle w:val="TableGrid"/>
        <w:tblW w:w="5220" w:type="dxa"/>
        <w:tblInd w:w="1548" w:type="dxa"/>
        <w:tblLook w:val="04A0" w:firstRow="1" w:lastRow="0" w:firstColumn="1" w:lastColumn="0" w:noHBand="0" w:noVBand="1"/>
      </w:tblPr>
      <w:tblGrid>
        <w:gridCol w:w="2700"/>
        <w:gridCol w:w="2520"/>
      </w:tblGrid>
      <w:tr w:rsidR="00AE00C0" w:rsidRPr="00606E73" w:rsidTr="00344F5C">
        <w:tc>
          <w:tcPr>
            <w:tcW w:w="5220" w:type="dxa"/>
            <w:gridSpan w:val="2"/>
          </w:tcPr>
          <w:p w:rsidR="00AE00C0" w:rsidRPr="00606E73" w:rsidRDefault="003B4F26" w:rsidP="003B4F26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Data</w:t>
            </w:r>
          </w:p>
        </w:tc>
      </w:tr>
      <w:tr w:rsidR="00AE00C0" w:rsidRPr="00606E73" w:rsidTr="00344F5C">
        <w:tc>
          <w:tcPr>
            <w:tcW w:w="2700" w:type="dxa"/>
          </w:tcPr>
          <w:p w:rsidR="00AE00C0" w:rsidRPr="00606E73" w:rsidRDefault="00AE00C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2520" w:type="dxa"/>
          </w:tcPr>
          <w:p w:rsidR="00AE00C0" w:rsidRPr="00606E73" w:rsidRDefault="000775B7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Swimming</w:t>
            </w:r>
          </w:p>
        </w:tc>
      </w:tr>
    </w:tbl>
    <w:p w:rsidR="00C83683" w:rsidRPr="00606E73" w:rsidRDefault="00AE00C0" w:rsidP="00AE00C0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AE00C0" w:rsidRPr="00606E73" w:rsidRDefault="00D7377A" w:rsidP="00C83683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Valid sport name </w:t>
      </w:r>
      <w:r w:rsidR="00CE2F74" w:rsidRPr="00606E73">
        <w:rPr>
          <w:sz w:val="24"/>
          <w:szCs w:val="24"/>
        </w:rPr>
        <w:t>c</w:t>
      </w:r>
      <w:r w:rsidR="00AE00C0" w:rsidRPr="00606E73">
        <w:rPr>
          <w:sz w:val="24"/>
          <w:szCs w:val="24"/>
        </w:rPr>
        <w:t>hanges to be implemented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700"/>
        <w:gridCol w:w="2520"/>
      </w:tblGrid>
      <w:tr w:rsidR="00AE00C0" w:rsidRPr="00606E73" w:rsidTr="00344F5C">
        <w:tc>
          <w:tcPr>
            <w:tcW w:w="5220" w:type="dxa"/>
            <w:gridSpan w:val="2"/>
          </w:tcPr>
          <w:p w:rsidR="00AE00C0" w:rsidRPr="00606E73" w:rsidRDefault="00AE00C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Sport Name Data</w:t>
            </w:r>
          </w:p>
        </w:tc>
      </w:tr>
      <w:tr w:rsidR="00AE00C0" w:rsidRPr="00606E73" w:rsidTr="00344F5C">
        <w:tc>
          <w:tcPr>
            <w:tcW w:w="2700" w:type="dxa"/>
          </w:tcPr>
          <w:p w:rsidR="00AE00C0" w:rsidRPr="00606E73" w:rsidRDefault="00AE00C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2520" w:type="dxa"/>
          </w:tcPr>
          <w:p w:rsidR="00AE00C0" w:rsidRPr="00606E73" w:rsidRDefault="00C83683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Football</w:t>
            </w:r>
          </w:p>
        </w:tc>
      </w:tr>
    </w:tbl>
    <w:p w:rsidR="00AE00C0" w:rsidRPr="00606E73" w:rsidRDefault="00AE00C0" w:rsidP="00AE00C0">
      <w:pPr>
        <w:rPr>
          <w:sz w:val="24"/>
          <w:szCs w:val="24"/>
        </w:rPr>
      </w:pPr>
    </w:p>
    <w:p w:rsidR="00AE00C0" w:rsidRPr="00606E73" w:rsidRDefault="00AE00C0" w:rsidP="00E922DD">
      <w:pPr>
        <w:rPr>
          <w:ins w:id="1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AE00C0" w:rsidRPr="00606E73" w:rsidRDefault="00AE00C0" w:rsidP="00E922DD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When (trigger) </w:t>
      </w:r>
    </w:p>
    <w:p w:rsidR="00AE00C0" w:rsidRPr="00606E73" w:rsidRDefault="00AE00C0" w:rsidP="00AE00C0">
      <w:pPr>
        <w:ind w:left="1440" w:firstLine="720"/>
        <w:rPr>
          <w:ins w:id="2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The league manager </w:t>
      </w:r>
      <w:r w:rsidR="0092540C" w:rsidRPr="00606E73">
        <w:rPr>
          <w:sz w:val="24"/>
          <w:szCs w:val="24"/>
        </w:rPr>
        <w:t>clicks</w:t>
      </w:r>
      <w:r w:rsidRPr="00606E73">
        <w:rPr>
          <w:sz w:val="24"/>
          <w:szCs w:val="24"/>
        </w:rPr>
        <w:t xml:space="preserve"> the </w:t>
      </w:r>
      <w:r w:rsidRPr="00606E73">
        <w:rPr>
          <w:i/>
          <w:sz w:val="24"/>
          <w:szCs w:val="24"/>
        </w:rPr>
        <w:t>Edit Sport</w:t>
      </w:r>
      <w:r w:rsidRPr="00606E73">
        <w:rPr>
          <w:sz w:val="24"/>
          <w:szCs w:val="24"/>
        </w:rPr>
        <w:t xml:space="preserve"> button</w:t>
      </w:r>
    </w:p>
    <w:p w:rsidR="00AE00C0" w:rsidRPr="00606E73" w:rsidRDefault="00AE00C0" w:rsidP="007C0E78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AE00C0" w:rsidRPr="00606E73" w:rsidRDefault="002F07FF" w:rsidP="00AE00C0">
      <w:pPr>
        <w:ind w:left="2160"/>
        <w:rPr>
          <w:sz w:val="24"/>
          <w:szCs w:val="24"/>
        </w:rPr>
      </w:pPr>
      <w:r w:rsidRPr="00606E73">
        <w:rPr>
          <w:sz w:val="24"/>
          <w:szCs w:val="24"/>
        </w:rPr>
        <w:t>The sport has been updated and the league manager will be shown a notification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152"/>
      </w:tblGrid>
      <w:tr w:rsidR="00AE00C0" w:rsidRPr="00606E73" w:rsidTr="00484EFD">
        <w:tc>
          <w:tcPr>
            <w:tcW w:w="4152" w:type="dxa"/>
          </w:tcPr>
          <w:p w:rsidR="00AE00C0" w:rsidRPr="00606E73" w:rsidRDefault="00D7377A" w:rsidP="00D7377A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A </w:t>
            </w:r>
            <w:r w:rsidR="00AE00C0" w:rsidRPr="00606E73">
              <w:rPr>
                <w:sz w:val="24"/>
                <w:szCs w:val="24"/>
              </w:rPr>
              <w:t>Sport information has been</w:t>
            </w:r>
            <w:r w:rsidRPr="00606E73">
              <w:rPr>
                <w:sz w:val="24"/>
                <w:szCs w:val="24"/>
              </w:rPr>
              <w:t xml:space="preserve"> successfully updated</w:t>
            </w:r>
          </w:p>
        </w:tc>
      </w:tr>
    </w:tbl>
    <w:p w:rsidR="00AE00C0" w:rsidRPr="00606E73" w:rsidRDefault="00AE00C0" w:rsidP="00AE00C0">
      <w:pPr>
        <w:ind w:left="2160"/>
        <w:rPr>
          <w:sz w:val="24"/>
          <w:szCs w:val="24"/>
        </w:rPr>
      </w:pPr>
    </w:p>
    <w:p w:rsidR="00FE5507" w:rsidRPr="00606E73" w:rsidRDefault="00FE5507" w:rsidP="00FE5507">
      <w:pPr>
        <w:pStyle w:val="ListParagraph"/>
        <w:numPr>
          <w:ilvl w:val="0"/>
          <w:numId w:val="28"/>
        </w:numPr>
        <w:rPr>
          <w:b/>
          <w:vanish/>
          <w:sz w:val="24"/>
          <w:szCs w:val="24"/>
        </w:rPr>
      </w:pPr>
    </w:p>
    <w:p w:rsidR="00FE5507" w:rsidRPr="00606E73" w:rsidRDefault="00FE5507" w:rsidP="00FE5507">
      <w:pPr>
        <w:pStyle w:val="ListParagraph"/>
        <w:numPr>
          <w:ilvl w:val="0"/>
          <w:numId w:val="28"/>
        </w:numPr>
        <w:rPr>
          <w:b/>
          <w:vanish/>
          <w:sz w:val="24"/>
          <w:szCs w:val="24"/>
        </w:rPr>
      </w:pPr>
    </w:p>
    <w:p w:rsidR="00FE5507" w:rsidRPr="00606E73" w:rsidRDefault="00FE5507" w:rsidP="00FE5507">
      <w:pPr>
        <w:pStyle w:val="ListParagraph"/>
        <w:numPr>
          <w:ilvl w:val="0"/>
          <w:numId w:val="28"/>
        </w:numPr>
        <w:rPr>
          <w:b/>
          <w:vanish/>
          <w:sz w:val="24"/>
          <w:szCs w:val="24"/>
        </w:rPr>
      </w:pPr>
    </w:p>
    <w:p w:rsidR="00344F5C" w:rsidRPr="00606E73" w:rsidRDefault="00EF6A23" w:rsidP="00EF6A23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4.1</w:t>
      </w:r>
      <w:r w:rsidR="00484EFD" w:rsidRPr="00606E73">
        <w:rPr>
          <w:b/>
          <w:sz w:val="24"/>
          <w:szCs w:val="24"/>
        </w:rPr>
        <w:t xml:space="preserve"> </w:t>
      </w:r>
      <w:r w:rsidR="00FE5507" w:rsidRPr="00606E73">
        <w:rPr>
          <w:b/>
          <w:sz w:val="24"/>
          <w:szCs w:val="24"/>
        </w:rPr>
        <w:t>(</w:t>
      </w:r>
      <w:r w:rsidR="00AE00C0" w:rsidRPr="00606E73">
        <w:rPr>
          <w:b/>
          <w:sz w:val="24"/>
          <w:szCs w:val="24"/>
        </w:rPr>
        <w:t>Exception</w:t>
      </w:r>
      <w:r w:rsidR="00FE5507" w:rsidRPr="00606E73">
        <w:rPr>
          <w:b/>
          <w:sz w:val="24"/>
          <w:szCs w:val="24"/>
        </w:rPr>
        <w:t>1)</w:t>
      </w:r>
    </w:p>
    <w:p w:rsidR="00EF6A23" w:rsidRPr="00606E73" w:rsidRDefault="00EF6A23" w:rsidP="00EF6A2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EF6A23" w:rsidRPr="00606E73" w:rsidRDefault="00EF6A23" w:rsidP="00EF6A23">
      <w:pPr>
        <w:ind w:left="1440" w:firstLine="720"/>
        <w:rPr>
          <w:ins w:id="3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>Existing Sport Data</w:t>
      </w:r>
    </w:p>
    <w:tbl>
      <w:tblPr>
        <w:tblStyle w:val="TableGrid"/>
        <w:tblW w:w="5220" w:type="dxa"/>
        <w:tblInd w:w="1548" w:type="dxa"/>
        <w:tblLook w:val="04A0" w:firstRow="1" w:lastRow="0" w:firstColumn="1" w:lastColumn="0" w:noHBand="0" w:noVBand="1"/>
      </w:tblPr>
      <w:tblGrid>
        <w:gridCol w:w="2700"/>
        <w:gridCol w:w="2520"/>
      </w:tblGrid>
      <w:tr w:rsidR="00EF6A23" w:rsidRPr="00606E73" w:rsidTr="00E87D57">
        <w:tc>
          <w:tcPr>
            <w:tcW w:w="5220" w:type="dxa"/>
            <w:gridSpan w:val="2"/>
          </w:tcPr>
          <w:p w:rsidR="00EF6A23" w:rsidRPr="00606E73" w:rsidRDefault="00EF6A23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Data</w:t>
            </w:r>
          </w:p>
        </w:tc>
      </w:tr>
      <w:tr w:rsidR="00EF6A23" w:rsidRPr="00606E73" w:rsidTr="00E87D57">
        <w:tc>
          <w:tcPr>
            <w:tcW w:w="2700" w:type="dxa"/>
          </w:tcPr>
          <w:p w:rsidR="00EF6A23" w:rsidRPr="00606E73" w:rsidRDefault="00EF6A23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2520" w:type="dxa"/>
          </w:tcPr>
          <w:p w:rsidR="00EF6A23" w:rsidRPr="00606E73" w:rsidRDefault="007E59EA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Archery</w:t>
            </w:r>
          </w:p>
        </w:tc>
      </w:tr>
    </w:tbl>
    <w:p w:rsidR="00EF6A23" w:rsidRPr="00606E73" w:rsidRDefault="00EF6A23" w:rsidP="00EF6A23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EF6A23" w:rsidRPr="00606E73" w:rsidRDefault="00EF6A23" w:rsidP="00EF6A23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Invalid sport (sport name Already exist) name changes to be implemented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700"/>
        <w:gridCol w:w="2520"/>
      </w:tblGrid>
      <w:tr w:rsidR="00EF6A23" w:rsidRPr="00606E73" w:rsidTr="00E87D57">
        <w:tc>
          <w:tcPr>
            <w:tcW w:w="5220" w:type="dxa"/>
            <w:gridSpan w:val="2"/>
          </w:tcPr>
          <w:p w:rsidR="00EF6A23" w:rsidRPr="00606E73" w:rsidRDefault="00EF6A23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Sport Name Data</w:t>
            </w:r>
          </w:p>
        </w:tc>
      </w:tr>
      <w:tr w:rsidR="00EF6A23" w:rsidRPr="00606E73" w:rsidTr="00E87D57">
        <w:tc>
          <w:tcPr>
            <w:tcW w:w="2700" w:type="dxa"/>
          </w:tcPr>
          <w:p w:rsidR="00EF6A23" w:rsidRPr="00606E73" w:rsidRDefault="00EF6A23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2520" w:type="dxa"/>
          </w:tcPr>
          <w:p w:rsidR="00EF6A23" w:rsidRPr="00606E73" w:rsidRDefault="0017637A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Boxing</w:t>
            </w:r>
          </w:p>
        </w:tc>
      </w:tr>
    </w:tbl>
    <w:p w:rsidR="00EF6A23" w:rsidRPr="00606E73" w:rsidRDefault="00EF6A23" w:rsidP="00EF6A23">
      <w:pPr>
        <w:rPr>
          <w:ins w:id="4" w:author="Clyde Sacote" w:date="2014-02-04T04:47:00Z"/>
          <w:sz w:val="24"/>
          <w:szCs w:val="24"/>
        </w:rPr>
      </w:pPr>
    </w:p>
    <w:p w:rsidR="00EF6A23" w:rsidRPr="00606E73" w:rsidRDefault="00EF6A23" w:rsidP="00EF6A2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When (trigger) </w:t>
      </w:r>
    </w:p>
    <w:p w:rsidR="00EF6A23" w:rsidRPr="00606E73" w:rsidRDefault="00EF6A23" w:rsidP="00EF6A23">
      <w:pPr>
        <w:ind w:left="1440" w:firstLine="720"/>
        <w:rPr>
          <w:ins w:id="5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>Edit Sport</w:t>
      </w:r>
      <w:r w:rsidRPr="00606E73">
        <w:rPr>
          <w:sz w:val="24"/>
          <w:szCs w:val="24"/>
        </w:rPr>
        <w:t xml:space="preserve"> button</w:t>
      </w:r>
    </w:p>
    <w:p w:rsidR="00EF6A23" w:rsidRPr="00606E73" w:rsidRDefault="00EF6A23" w:rsidP="00EF6A2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tbl>
      <w:tblPr>
        <w:tblStyle w:val="TableGrid"/>
        <w:tblpPr w:leftFromText="180" w:rightFromText="180" w:vertAnchor="text" w:horzAnchor="page" w:tblpX="3181" w:tblpY="314"/>
        <w:tblW w:w="0" w:type="auto"/>
        <w:tblLook w:val="04A0" w:firstRow="1" w:lastRow="0" w:firstColumn="1" w:lastColumn="0" w:noHBand="0" w:noVBand="1"/>
      </w:tblPr>
      <w:tblGrid>
        <w:gridCol w:w="4152"/>
      </w:tblGrid>
      <w:tr w:rsidR="00484EFD" w:rsidRPr="00606E73" w:rsidTr="00484EFD">
        <w:tc>
          <w:tcPr>
            <w:tcW w:w="4152" w:type="dxa"/>
          </w:tcPr>
          <w:p w:rsidR="00484EFD" w:rsidRPr="00606E73" w:rsidRDefault="006779CE" w:rsidP="00484EF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Sporname already exist</w:t>
            </w:r>
          </w:p>
        </w:tc>
      </w:tr>
    </w:tbl>
    <w:p w:rsidR="00EF6A23" w:rsidRPr="00606E73" w:rsidRDefault="00484EFD" w:rsidP="00EF6A23">
      <w:pPr>
        <w:ind w:left="2160"/>
        <w:rPr>
          <w:sz w:val="24"/>
          <w:szCs w:val="24"/>
        </w:rPr>
      </w:pPr>
      <w:r w:rsidRPr="00606E73">
        <w:rPr>
          <w:sz w:val="24"/>
          <w:szCs w:val="24"/>
        </w:rPr>
        <w:t>An error message will appear.</w:t>
      </w:r>
    </w:p>
    <w:p w:rsidR="00556350" w:rsidRPr="00606E73" w:rsidRDefault="00556350" w:rsidP="00991477">
      <w:pPr>
        <w:rPr>
          <w:sz w:val="24"/>
          <w:szCs w:val="24"/>
        </w:rPr>
      </w:pPr>
    </w:p>
    <w:p w:rsidR="00991477" w:rsidRPr="00606E73" w:rsidRDefault="00991477" w:rsidP="00991477">
      <w:pPr>
        <w:rPr>
          <w:sz w:val="24"/>
          <w:szCs w:val="24"/>
        </w:rPr>
      </w:pPr>
    </w:p>
    <w:p w:rsidR="00AE00C0" w:rsidRPr="00606E73" w:rsidRDefault="00AE00C0" w:rsidP="00AE00C0">
      <w:pPr>
        <w:ind w:left="360" w:firstLine="36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5A. Alternative: Add Sport</w:t>
      </w:r>
    </w:p>
    <w:p w:rsidR="00AE00C0" w:rsidRPr="00606E73" w:rsidRDefault="00AE00C0" w:rsidP="00AE00C0">
      <w:pPr>
        <w:ind w:left="1080" w:firstLine="360"/>
        <w:rPr>
          <w:sz w:val="24"/>
          <w:szCs w:val="24"/>
        </w:rPr>
      </w:pPr>
      <w:r w:rsidRPr="00606E73">
        <w:rPr>
          <w:sz w:val="24"/>
          <w:szCs w:val="24"/>
        </w:rPr>
        <w:t>Given</w:t>
      </w:r>
      <w:r w:rsidR="00B96866" w:rsidRPr="00606E73">
        <w:rPr>
          <w:sz w:val="24"/>
          <w:szCs w:val="24"/>
        </w:rPr>
        <w:t xml:space="preserve"> </w:t>
      </w:r>
      <w:r w:rsidRPr="00606E73">
        <w:rPr>
          <w:sz w:val="24"/>
          <w:szCs w:val="24"/>
        </w:rPr>
        <w:t>(Setup)</w:t>
      </w:r>
    </w:p>
    <w:p w:rsidR="00AE00C0" w:rsidRPr="00606E73" w:rsidRDefault="00AE00C0" w:rsidP="00AE00C0">
      <w:pPr>
        <w:ind w:left="108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B0203D" w:rsidRPr="00606E73">
        <w:rPr>
          <w:sz w:val="24"/>
          <w:szCs w:val="24"/>
        </w:rPr>
        <w:t>Valid sport name to be created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1980"/>
        <w:gridCol w:w="2160"/>
      </w:tblGrid>
      <w:tr w:rsidR="00AE00C0" w:rsidRPr="00606E73" w:rsidTr="00344F5C">
        <w:tc>
          <w:tcPr>
            <w:tcW w:w="4140" w:type="dxa"/>
            <w:gridSpan w:val="2"/>
          </w:tcPr>
          <w:p w:rsidR="00AE00C0" w:rsidRPr="00606E73" w:rsidRDefault="00AE00C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Data</w:t>
            </w:r>
          </w:p>
        </w:tc>
      </w:tr>
      <w:tr w:rsidR="00AE00C0" w:rsidRPr="00606E73" w:rsidTr="00344F5C">
        <w:tc>
          <w:tcPr>
            <w:tcW w:w="1980" w:type="dxa"/>
          </w:tcPr>
          <w:p w:rsidR="00AE00C0" w:rsidRPr="00606E73" w:rsidRDefault="00AE00C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2160" w:type="dxa"/>
          </w:tcPr>
          <w:p w:rsidR="00AE00C0" w:rsidRPr="00606E73" w:rsidRDefault="00846224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</w:tbl>
    <w:p w:rsidR="00AE00C0" w:rsidRPr="00606E73" w:rsidRDefault="00AE00C0" w:rsidP="00AE00C0">
      <w:pPr>
        <w:ind w:left="360" w:firstLine="360"/>
        <w:rPr>
          <w:sz w:val="24"/>
          <w:szCs w:val="24"/>
        </w:rPr>
      </w:pP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  <w:t>When (Triggered)</w:t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 xml:space="preserve">The </w:t>
      </w:r>
      <w:r w:rsidR="00574C3A" w:rsidRPr="00606E73">
        <w:rPr>
          <w:sz w:val="24"/>
          <w:szCs w:val="24"/>
        </w:rPr>
        <w:t>league manager</w:t>
      </w:r>
      <w:r w:rsidRPr="00606E73">
        <w:rPr>
          <w:sz w:val="24"/>
          <w:szCs w:val="24"/>
        </w:rPr>
        <w:t xml:space="preserve"> clicks the </w:t>
      </w:r>
      <w:r w:rsidRPr="00606E73">
        <w:rPr>
          <w:i/>
          <w:sz w:val="24"/>
          <w:szCs w:val="24"/>
        </w:rPr>
        <w:t xml:space="preserve">Add Sport </w:t>
      </w:r>
      <w:r w:rsidRPr="00606E73">
        <w:rPr>
          <w:sz w:val="24"/>
          <w:szCs w:val="24"/>
        </w:rPr>
        <w:t>button</w:t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  <w:t>Then (Verify)</w:t>
      </w:r>
    </w:p>
    <w:p w:rsidR="00AE00C0" w:rsidRPr="00606E73" w:rsidRDefault="000C1DE0" w:rsidP="000C1DE0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 new sport is created and the league manager will be shown a notification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3240"/>
      </w:tblGrid>
      <w:tr w:rsidR="00AE00C0" w:rsidRPr="00606E73" w:rsidTr="00344F5C">
        <w:tc>
          <w:tcPr>
            <w:tcW w:w="3240" w:type="dxa"/>
          </w:tcPr>
          <w:p w:rsidR="00AE00C0" w:rsidRPr="00606E73" w:rsidRDefault="000C1DE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new Sport has been successfully created</w:t>
            </w:r>
          </w:p>
        </w:tc>
      </w:tr>
    </w:tbl>
    <w:p w:rsidR="00BB1A13" w:rsidRPr="00606E73" w:rsidRDefault="00AE00C0" w:rsidP="00AE00C0">
      <w:pPr>
        <w:ind w:left="360" w:firstLine="36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ab/>
      </w:r>
    </w:p>
    <w:p w:rsidR="00AE00C0" w:rsidRPr="00606E73" w:rsidRDefault="00660434" w:rsidP="007869AD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5A.1. (Exception)</w:t>
      </w:r>
    </w:p>
    <w:p w:rsidR="00AE00C0" w:rsidRPr="00606E73" w:rsidRDefault="007869AD" w:rsidP="00AE00C0">
      <w:pPr>
        <w:ind w:left="360" w:firstLine="360"/>
        <w:rPr>
          <w:sz w:val="24"/>
          <w:szCs w:val="24"/>
        </w:rPr>
      </w:pPr>
      <w:r w:rsidRPr="00606E73">
        <w:rPr>
          <w:b/>
          <w:sz w:val="24"/>
          <w:szCs w:val="24"/>
        </w:rPr>
        <w:tab/>
      </w:r>
      <w:r w:rsidR="00AE00C0" w:rsidRPr="00606E73">
        <w:rPr>
          <w:sz w:val="24"/>
          <w:szCs w:val="24"/>
        </w:rPr>
        <w:t>Given (Setup)</w:t>
      </w:r>
    </w:p>
    <w:tbl>
      <w:tblPr>
        <w:tblStyle w:val="TableGrid"/>
        <w:tblpPr w:leftFromText="180" w:rightFromText="180" w:vertAnchor="text" w:horzAnchor="page" w:tblpX="3631" w:tblpY="351"/>
        <w:tblOverlap w:val="never"/>
        <w:tblW w:w="0" w:type="auto"/>
        <w:tblLook w:val="04A0" w:firstRow="1" w:lastRow="0" w:firstColumn="1" w:lastColumn="0" w:noHBand="0" w:noVBand="1"/>
      </w:tblPr>
      <w:tblGrid>
        <w:gridCol w:w="1795"/>
        <w:gridCol w:w="1805"/>
      </w:tblGrid>
      <w:tr w:rsidR="00FB3030" w:rsidRPr="00606E73" w:rsidTr="00FB3030">
        <w:tc>
          <w:tcPr>
            <w:tcW w:w="3600" w:type="dxa"/>
            <w:gridSpan w:val="2"/>
          </w:tcPr>
          <w:p w:rsidR="00FB3030" w:rsidRPr="00606E73" w:rsidRDefault="00FB3030" w:rsidP="00FB3030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Data</w:t>
            </w:r>
          </w:p>
        </w:tc>
      </w:tr>
      <w:tr w:rsidR="00FB3030" w:rsidRPr="00606E73" w:rsidTr="00FB3030">
        <w:tc>
          <w:tcPr>
            <w:tcW w:w="1795" w:type="dxa"/>
          </w:tcPr>
          <w:p w:rsidR="00FB3030" w:rsidRPr="00606E73" w:rsidRDefault="00FB3030" w:rsidP="00FB3030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1805" w:type="dxa"/>
          </w:tcPr>
          <w:p w:rsidR="00FB3030" w:rsidRPr="00606E73" w:rsidRDefault="00FB3030" w:rsidP="00FB3030">
            <w:pPr>
              <w:rPr>
                <w:sz w:val="24"/>
                <w:szCs w:val="24"/>
              </w:rPr>
            </w:pPr>
          </w:p>
        </w:tc>
      </w:tr>
    </w:tbl>
    <w:p w:rsidR="00AE00C0" w:rsidRPr="00606E73" w:rsidRDefault="00E15BD8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>Invalid sport name (blank) to be created</w:t>
      </w:r>
      <w:r w:rsidR="00AE00C0" w:rsidRPr="00606E73">
        <w:rPr>
          <w:sz w:val="24"/>
          <w:szCs w:val="24"/>
        </w:rPr>
        <w:tab/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br w:type="textWrapping" w:clear="all"/>
      </w:r>
    </w:p>
    <w:p w:rsidR="00AE00C0" w:rsidRPr="00606E73" w:rsidRDefault="002E349A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AE00C0" w:rsidRPr="00606E73">
        <w:rPr>
          <w:sz w:val="24"/>
          <w:szCs w:val="24"/>
        </w:rPr>
        <w:t>When (Trigger)</w:t>
      </w:r>
    </w:p>
    <w:p w:rsidR="007869AD" w:rsidRPr="00606E73" w:rsidRDefault="007869AD" w:rsidP="007869AD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 xml:space="preserve">The user clicks the </w:t>
      </w:r>
      <w:r w:rsidRPr="00606E73">
        <w:rPr>
          <w:i/>
          <w:sz w:val="24"/>
          <w:szCs w:val="24"/>
        </w:rPr>
        <w:t xml:space="preserve">Add Sport </w:t>
      </w:r>
      <w:r w:rsidRPr="00606E73">
        <w:rPr>
          <w:sz w:val="24"/>
          <w:szCs w:val="24"/>
        </w:rPr>
        <w:t>button</w:t>
      </w:r>
    </w:p>
    <w:p w:rsidR="00AE00C0" w:rsidRPr="00606E73" w:rsidRDefault="002E349A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AE00C0" w:rsidRPr="00606E73">
        <w:rPr>
          <w:sz w:val="24"/>
          <w:szCs w:val="24"/>
        </w:rPr>
        <w:t>Then (Verify)</w:t>
      </w:r>
    </w:p>
    <w:p w:rsidR="00AE00C0" w:rsidRPr="00606E73" w:rsidRDefault="002E349A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  <w:r w:rsidR="00C96687" w:rsidRPr="00606E73">
        <w:rPr>
          <w:sz w:val="24"/>
          <w:szCs w:val="24"/>
        </w:rPr>
        <w:t>And error message will appear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4410"/>
      </w:tblGrid>
      <w:tr w:rsidR="00AE00C0" w:rsidRPr="00606E73" w:rsidTr="00344F5C">
        <w:tc>
          <w:tcPr>
            <w:tcW w:w="4410" w:type="dxa"/>
          </w:tcPr>
          <w:p w:rsidR="00AE00C0" w:rsidRPr="00606E73" w:rsidRDefault="00902ECE" w:rsidP="00563EBB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The </w:t>
            </w:r>
            <w:r w:rsidR="00AE00C0" w:rsidRPr="00606E73">
              <w:rPr>
                <w:sz w:val="24"/>
                <w:szCs w:val="24"/>
              </w:rPr>
              <w:t>Sport name</w:t>
            </w:r>
            <w:r w:rsidR="00563EBB" w:rsidRPr="00606E73">
              <w:rPr>
                <w:sz w:val="24"/>
                <w:szCs w:val="24"/>
              </w:rPr>
              <w:t xml:space="preserve"> field </w:t>
            </w:r>
            <w:r w:rsidR="00AE00C0" w:rsidRPr="00606E73">
              <w:rPr>
                <w:sz w:val="24"/>
                <w:szCs w:val="24"/>
              </w:rPr>
              <w:t>is required.</w:t>
            </w:r>
          </w:p>
        </w:tc>
      </w:tr>
    </w:tbl>
    <w:p w:rsidR="00AE00C0" w:rsidRPr="00606E73" w:rsidRDefault="00AE00C0" w:rsidP="00AE00C0">
      <w:pPr>
        <w:ind w:left="360" w:firstLine="360"/>
        <w:rPr>
          <w:sz w:val="24"/>
          <w:szCs w:val="24"/>
        </w:rPr>
      </w:pP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</w:p>
    <w:p w:rsidR="00F17DA6" w:rsidRPr="00606E73" w:rsidRDefault="00F17DA6" w:rsidP="00F17DA6">
      <w:pPr>
        <w:rPr>
          <w:sz w:val="24"/>
          <w:szCs w:val="24"/>
        </w:rPr>
      </w:pPr>
    </w:p>
    <w:p w:rsidR="00AE00C0" w:rsidRPr="00606E73" w:rsidRDefault="00AE00C0" w:rsidP="001F225F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 xml:space="preserve">5A.2 </w:t>
      </w:r>
      <w:r w:rsidR="00660434" w:rsidRPr="00606E73">
        <w:rPr>
          <w:b/>
          <w:sz w:val="24"/>
          <w:szCs w:val="24"/>
        </w:rPr>
        <w:t>(Exception)</w:t>
      </w:r>
    </w:p>
    <w:p w:rsidR="001F225F" w:rsidRPr="00606E73" w:rsidRDefault="001F225F" w:rsidP="00ED5257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Given </w:t>
      </w:r>
      <w:r w:rsidR="00ED5257" w:rsidRPr="00606E73">
        <w:rPr>
          <w:sz w:val="24"/>
          <w:szCs w:val="24"/>
        </w:rPr>
        <w:t>(Setup)</w:t>
      </w: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1F225F" w:rsidRPr="00606E73" w:rsidRDefault="001F225F" w:rsidP="001F225F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 xml:space="preserve">Invalid sport </w:t>
      </w:r>
      <w:r w:rsidR="00ED5257" w:rsidRPr="00606E73">
        <w:rPr>
          <w:sz w:val="24"/>
          <w:szCs w:val="24"/>
        </w:rPr>
        <w:t xml:space="preserve">name </w:t>
      </w:r>
      <w:r w:rsidRPr="00606E73">
        <w:rPr>
          <w:sz w:val="24"/>
          <w:szCs w:val="24"/>
        </w:rPr>
        <w:t xml:space="preserve">(sport name Already exist) to be </w:t>
      </w:r>
      <w:r w:rsidR="00D97F74" w:rsidRPr="00606E73">
        <w:rPr>
          <w:sz w:val="24"/>
          <w:szCs w:val="24"/>
        </w:rPr>
        <w:t>created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700"/>
        <w:gridCol w:w="2520"/>
      </w:tblGrid>
      <w:tr w:rsidR="001F225F" w:rsidRPr="00606E73" w:rsidTr="00E87D57">
        <w:tc>
          <w:tcPr>
            <w:tcW w:w="5220" w:type="dxa"/>
            <w:gridSpan w:val="2"/>
          </w:tcPr>
          <w:p w:rsidR="001F225F" w:rsidRPr="00606E73" w:rsidRDefault="001F225F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Sport Name Data</w:t>
            </w:r>
          </w:p>
        </w:tc>
      </w:tr>
      <w:tr w:rsidR="001F225F" w:rsidRPr="00606E73" w:rsidTr="00E87D57">
        <w:tc>
          <w:tcPr>
            <w:tcW w:w="2700" w:type="dxa"/>
          </w:tcPr>
          <w:p w:rsidR="001F225F" w:rsidRPr="00606E73" w:rsidRDefault="001F225F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2520" w:type="dxa"/>
          </w:tcPr>
          <w:p w:rsidR="001F225F" w:rsidRPr="00606E73" w:rsidRDefault="001F225F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Boxing</w:t>
            </w:r>
          </w:p>
        </w:tc>
      </w:tr>
    </w:tbl>
    <w:p w:rsidR="001F225F" w:rsidRPr="00606E73" w:rsidRDefault="001F225F" w:rsidP="001F225F">
      <w:pPr>
        <w:rPr>
          <w:ins w:id="6" w:author="Clyde Sacote" w:date="2014-02-04T04:47:00Z"/>
          <w:sz w:val="24"/>
          <w:szCs w:val="24"/>
        </w:rPr>
      </w:pPr>
    </w:p>
    <w:p w:rsidR="001F225F" w:rsidRPr="00606E73" w:rsidRDefault="001F225F" w:rsidP="001F225F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When (trigger) </w:t>
      </w:r>
    </w:p>
    <w:p w:rsidR="001F225F" w:rsidRPr="00606E73" w:rsidRDefault="001F225F" w:rsidP="001F225F">
      <w:pPr>
        <w:ind w:left="1440" w:firstLine="720"/>
        <w:rPr>
          <w:ins w:id="7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="0038031B" w:rsidRPr="00606E73">
        <w:rPr>
          <w:i/>
          <w:sz w:val="24"/>
          <w:szCs w:val="24"/>
        </w:rPr>
        <w:t>Add</w:t>
      </w:r>
      <w:r w:rsidRPr="00606E73">
        <w:rPr>
          <w:i/>
          <w:sz w:val="24"/>
          <w:szCs w:val="24"/>
        </w:rPr>
        <w:t xml:space="preserve"> Sport</w:t>
      </w:r>
      <w:r w:rsidRPr="00606E73">
        <w:rPr>
          <w:sz w:val="24"/>
          <w:szCs w:val="24"/>
        </w:rPr>
        <w:t xml:space="preserve"> button</w:t>
      </w:r>
    </w:p>
    <w:p w:rsidR="001F225F" w:rsidRPr="00606E73" w:rsidRDefault="001F225F" w:rsidP="001F225F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tbl>
      <w:tblPr>
        <w:tblStyle w:val="TableGrid"/>
        <w:tblpPr w:leftFromText="180" w:rightFromText="180" w:vertAnchor="text" w:horzAnchor="page" w:tblpX="3181" w:tblpY="314"/>
        <w:tblW w:w="0" w:type="auto"/>
        <w:tblLook w:val="04A0" w:firstRow="1" w:lastRow="0" w:firstColumn="1" w:lastColumn="0" w:noHBand="0" w:noVBand="1"/>
      </w:tblPr>
      <w:tblGrid>
        <w:gridCol w:w="4152"/>
      </w:tblGrid>
      <w:tr w:rsidR="001F225F" w:rsidRPr="00606E73" w:rsidTr="00E87D57">
        <w:tc>
          <w:tcPr>
            <w:tcW w:w="4152" w:type="dxa"/>
          </w:tcPr>
          <w:p w:rsidR="001F225F" w:rsidRPr="00606E73" w:rsidRDefault="001F225F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Sporname already exist</w:t>
            </w:r>
          </w:p>
        </w:tc>
      </w:tr>
    </w:tbl>
    <w:p w:rsidR="001F225F" w:rsidRPr="00606E73" w:rsidRDefault="001F225F" w:rsidP="001F225F">
      <w:pPr>
        <w:ind w:left="2160"/>
        <w:rPr>
          <w:sz w:val="24"/>
          <w:szCs w:val="24"/>
        </w:rPr>
      </w:pPr>
      <w:r w:rsidRPr="00606E73">
        <w:rPr>
          <w:sz w:val="24"/>
          <w:szCs w:val="24"/>
        </w:rPr>
        <w:t>An error message will appear.</w:t>
      </w:r>
    </w:p>
    <w:p w:rsidR="001F225F" w:rsidRPr="00606E73" w:rsidRDefault="001F225F" w:rsidP="001F225F">
      <w:pPr>
        <w:rPr>
          <w:sz w:val="24"/>
          <w:szCs w:val="24"/>
        </w:rPr>
      </w:pPr>
    </w:p>
    <w:p w:rsidR="001F225F" w:rsidRPr="00606E73" w:rsidRDefault="001F225F" w:rsidP="001F225F">
      <w:pPr>
        <w:rPr>
          <w:sz w:val="24"/>
          <w:szCs w:val="24"/>
        </w:rPr>
      </w:pPr>
    </w:p>
    <w:p w:rsidR="00AE00C0" w:rsidRPr="00606E73" w:rsidRDefault="00AE00C0" w:rsidP="00AE00C0">
      <w:pPr>
        <w:ind w:left="360" w:firstLine="36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5B. Alternative: Remove Sport</w:t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b/>
          <w:sz w:val="24"/>
          <w:szCs w:val="24"/>
        </w:rPr>
        <w:tab/>
      </w:r>
      <w:r w:rsidRPr="00606E73">
        <w:rPr>
          <w:sz w:val="24"/>
          <w:szCs w:val="24"/>
        </w:rPr>
        <w:t>Given (Setup)</w:t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>An existing Sport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1620"/>
        <w:gridCol w:w="3420"/>
      </w:tblGrid>
      <w:tr w:rsidR="00AE00C0" w:rsidRPr="00606E73" w:rsidTr="00344F5C">
        <w:tc>
          <w:tcPr>
            <w:tcW w:w="5040" w:type="dxa"/>
            <w:gridSpan w:val="2"/>
          </w:tcPr>
          <w:p w:rsidR="00AE00C0" w:rsidRPr="00606E73" w:rsidRDefault="00AE00C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Existing Data</w:t>
            </w:r>
          </w:p>
        </w:tc>
      </w:tr>
      <w:tr w:rsidR="00AE00C0" w:rsidRPr="00606E73" w:rsidTr="00344F5C">
        <w:tc>
          <w:tcPr>
            <w:tcW w:w="1620" w:type="dxa"/>
          </w:tcPr>
          <w:p w:rsidR="00AE00C0" w:rsidRPr="00606E73" w:rsidRDefault="00AE00C0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3420" w:type="dxa"/>
          </w:tcPr>
          <w:p w:rsidR="00AE00C0" w:rsidRPr="00606E73" w:rsidRDefault="000B6105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Archery</w:t>
            </w:r>
          </w:p>
        </w:tc>
      </w:tr>
    </w:tbl>
    <w:p w:rsidR="00AE00C0" w:rsidRPr="00606E73" w:rsidRDefault="00AE00C0" w:rsidP="00AE00C0">
      <w:pPr>
        <w:ind w:left="360" w:firstLine="360"/>
        <w:rPr>
          <w:sz w:val="24"/>
          <w:szCs w:val="24"/>
        </w:rPr>
      </w:pP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  <w:t>When (Trigger)</w:t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 xml:space="preserve">User clicks the </w:t>
      </w:r>
      <w:r w:rsidR="00475010" w:rsidRPr="00606E73">
        <w:rPr>
          <w:i/>
          <w:sz w:val="24"/>
          <w:szCs w:val="24"/>
        </w:rPr>
        <w:t>Remove</w:t>
      </w:r>
      <w:r w:rsidRPr="00606E73">
        <w:rPr>
          <w:i/>
          <w:sz w:val="24"/>
          <w:szCs w:val="24"/>
        </w:rPr>
        <w:t xml:space="preserve"> </w:t>
      </w:r>
      <w:r w:rsidRPr="00606E73">
        <w:rPr>
          <w:sz w:val="24"/>
          <w:szCs w:val="24"/>
        </w:rPr>
        <w:t>button</w:t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  <w:t>Then (Verify)</w:t>
      </w:r>
    </w:p>
    <w:p w:rsidR="00AE00C0" w:rsidRPr="00606E73" w:rsidRDefault="00AE00C0" w:rsidP="00AE00C0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7413FB" w:rsidRPr="00606E73" w:rsidRDefault="007413FB" w:rsidP="007413FB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sport has been removed </w:t>
      </w:r>
      <w:r w:rsidR="0054736C" w:rsidRPr="00606E73">
        <w:rPr>
          <w:sz w:val="24"/>
          <w:szCs w:val="24"/>
        </w:rPr>
        <w:t>from the</w:t>
      </w:r>
      <w:r w:rsidRPr="00606E73">
        <w:rPr>
          <w:sz w:val="24"/>
          <w:szCs w:val="24"/>
        </w:rPr>
        <w:t xml:space="preserve"> list and the league manager will be shown a notification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3240"/>
      </w:tblGrid>
      <w:tr w:rsidR="007413FB" w:rsidRPr="00606E73" w:rsidTr="00E87D57">
        <w:tc>
          <w:tcPr>
            <w:tcW w:w="3240" w:type="dxa"/>
          </w:tcPr>
          <w:p w:rsidR="007413FB" w:rsidRPr="00606E73" w:rsidRDefault="007413FB" w:rsidP="00311D5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A new Sport has been successfully </w:t>
            </w:r>
            <w:r w:rsidR="00311D5D" w:rsidRPr="00606E73">
              <w:rPr>
                <w:sz w:val="24"/>
                <w:szCs w:val="24"/>
              </w:rPr>
              <w:t>removed</w:t>
            </w:r>
          </w:p>
        </w:tc>
      </w:tr>
    </w:tbl>
    <w:p w:rsidR="00EE203A" w:rsidRPr="00606E73" w:rsidRDefault="00EE203A" w:rsidP="004C4EC0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p w:rsidR="003C55D6" w:rsidRPr="00606E73" w:rsidRDefault="00EE203A" w:rsidP="00EE203A">
      <w:pPr>
        <w:ind w:firstLine="72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5B.1</w:t>
      </w:r>
      <w:r w:rsidR="00446F74" w:rsidRPr="00606E73">
        <w:rPr>
          <w:b/>
          <w:sz w:val="24"/>
          <w:szCs w:val="24"/>
        </w:rPr>
        <w:t xml:space="preserve"> (Exception)</w:t>
      </w:r>
    </w:p>
    <w:p w:rsidR="004C4EC0" w:rsidRPr="00606E73" w:rsidRDefault="006E0E4F" w:rsidP="004C4EC0">
      <w:pPr>
        <w:pStyle w:val="ListParagraph"/>
        <w:ind w:left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0A4756" w:rsidRPr="00606E73">
        <w:rPr>
          <w:sz w:val="24"/>
          <w:szCs w:val="24"/>
        </w:rPr>
        <w:tab/>
        <w:t>Given (Setup)</w:t>
      </w:r>
    </w:p>
    <w:p w:rsidR="00CB4C81" w:rsidRPr="00606E73" w:rsidRDefault="000A4756" w:rsidP="00CB4C81">
      <w:pPr>
        <w:pStyle w:val="ListParagraph"/>
        <w:ind w:left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  <w:r w:rsidR="00D66D21" w:rsidRPr="00606E73">
        <w:rPr>
          <w:sz w:val="24"/>
          <w:szCs w:val="24"/>
        </w:rPr>
        <w:t>An existing Sport</w:t>
      </w:r>
    </w:p>
    <w:tbl>
      <w:tblPr>
        <w:tblStyle w:val="TableGrid"/>
        <w:tblW w:w="0" w:type="auto"/>
        <w:tblInd w:w="1898" w:type="dxa"/>
        <w:tblLook w:val="04A0" w:firstRow="1" w:lastRow="0" w:firstColumn="1" w:lastColumn="0" w:noHBand="0" w:noVBand="1"/>
      </w:tblPr>
      <w:tblGrid>
        <w:gridCol w:w="2700"/>
        <w:gridCol w:w="2520"/>
      </w:tblGrid>
      <w:tr w:rsidR="00CB4C81" w:rsidRPr="00606E73" w:rsidTr="00CB4C81">
        <w:tc>
          <w:tcPr>
            <w:tcW w:w="5220" w:type="dxa"/>
            <w:gridSpan w:val="2"/>
          </w:tcPr>
          <w:p w:rsidR="00CB4C81" w:rsidRPr="00606E73" w:rsidRDefault="00CB4C81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Sport Name Data</w:t>
            </w:r>
          </w:p>
        </w:tc>
      </w:tr>
      <w:tr w:rsidR="00CB4C81" w:rsidRPr="00606E73" w:rsidTr="00CB4C81">
        <w:tc>
          <w:tcPr>
            <w:tcW w:w="2700" w:type="dxa"/>
          </w:tcPr>
          <w:p w:rsidR="00CB4C81" w:rsidRPr="00606E73" w:rsidRDefault="00CB4C81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 Name</w:t>
            </w:r>
          </w:p>
        </w:tc>
        <w:tc>
          <w:tcPr>
            <w:tcW w:w="2520" w:type="dxa"/>
          </w:tcPr>
          <w:p w:rsidR="00CB4C81" w:rsidRPr="00606E73" w:rsidRDefault="00CB4C81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Boxing</w:t>
            </w:r>
          </w:p>
        </w:tc>
      </w:tr>
    </w:tbl>
    <w:p w:rsidR="00CB4C81" w:rsidRPr="00606E73" w:rsidRDefault="00CB4C81" w:rsidP="004C4EC0">
      <w:pPr>
        <w:pStyle w:val="ListParagraph"/>
        <w:ind w:left="360"/>
        <w:rPr>
          <w:sz w:val="24"/>
          <w:szCs w:val="24"/>
        </w:rPr>
      </w:pPr>
      <w:r w:rsidRPr="00606E73">
        <w:rPr>
          <w:sz w:val="24"/>
          <w:szCs w:val="24"/>
        </w:rPr>
        <w:t xml:space="preserve">   </w:t>
      </w:r>
    </w:p>
    <w:p w:rsidR="0058340D" w:rsidRPr="00606E73" w:rsidRDefault="0058340D" w:rsidP="0058340D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>An existing league data that uses the sport</w:t>
      </w:r>
    </w:p>
    <w:tbl>
      <w:tblPr>
        <w:tblStyle w:val="TableGrid"/>
        <w:tblW w:w="0" w:type="auto"/>
        <w:tblInd w:w="190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58340D" w:rsidRPr="00606E73" w:rsidTr="00426594">
        <w:tc>
          <w:tcPr>
            <w:tcW w:w="4388" w:type="dxa"/>
            <w:gridSpan w:val="2"/>
          </w:tcPr>
          <w:p w:rsidR="0058340D" w:rsidRPr="00606E73" w:rsidRDefault="0058340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</w:tr>
      <w:tr w:rsidR="0058340D" w:rsidRPr="00606E73" w:rsidTr="00426594">
        <w:tc>
          <w:tcPr>
            <w:tcW w:w="2313" w:type="dxa"/>
          </w:tcPr>
          <w:p w:rsidR="0058340D" w:rsidRPr="00606E73" w:rsidRDefault="0058340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lastRenderedPageBreak/>
              <w:t>League Name</w:t>
            </w:r>
          </w:p>
        </w:tc>
        <w:tc>
          <w:tcPr>
            <w:tcW w:w="2075" w:type="dxa"/>
          </w:tcPr>
          <w:p w:rsidR="0058340D" w:rsidRPr="00606E73" w:rsidRDefault="0058340D" w:rsidP="002D5AF4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Palakasan </w:t>
            </w:r>
            <w:r w:rsidR="00E43E10" w:rsidRPr="00606E73">
              <w:rPr>
                <w:sz w:val="24"/>
                <w:szCs w:val="24"/>
              </w:rPr>
              <w:t>2002</w:t>
            </w:r>
          </w:p>
        </w:tc>
      </w:tr>
      <w:tr w:rsidR="0058340D" w:rsidRPr="00606E73" w:rsidTr="00426594">
        <w:tc>
          <w:tcPr>
            <w:tcW w:w="2313" w:type="dxa"/>
          </w:tcPr>
          <w:p w:rsidR="0058340D" w:rsidRPr="00606E73" w:rsidRDefault="0058340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58340D" w:rsidRPr="00606E73" w:rsidRDefault="00CE200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Boxing</w:t>
            </w:r>
          </w:p>
        </w:tc>
      </w:tr>
      <w:tr w:rsidR="0058340D" w:rsidRPr="00606E73" w:rsidTr="00426594">
        <w:tc>
          <w:tcPr>
            <w:tcW w:w="2313" w:type="dxa"/>
          </w:tcPr>
          <w:p w:rsidR="0058340D" w:rsidRPr="00606E73" w:rsidRDefault="0058340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58340D" w:rsidRPr="00606E73" w:rsidRDefault="00987DA7" w:rsidP="00987D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58340D" w:rsidRPr="00606E73" w:rsidTr="00426594">
        <w:tc>
          <w:tcPr>
            <w:tcW w:w="2313" w:type="dxa"/>
          </w:tcPr>
          <w:p w:rsidR="0058340D" w:rsidRPr="00606E73" w:rsidRDefault="0058340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58340D" w:rsidRPr="00606E73" w:rsidRDefault="0058340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2014-08-14</w:t>
            </w:r>
          </w:p>
        </w:tc>
      </w:tr>
      <w:tr w:rsidR="0058340D" w:rsidRPr="00606E73" w:rsidTr="00426594">
        <w:tc>
          <w:tcPr>
            <w:tcW w:w="2313" w:type="dxa"/>
          </w:tcPr>
          <w:p w:rsidR="0058340D" w:rsidRPr="00606E73" w:rsidRDefault="00807CD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58340D" w:rsidRPr="00606E73" w:rsidRDefault="0058340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No</w:t>
            </w:r>
            <w:r w:rsidR="00405D09" w:rsidRPr="00606E73">
              <w:rPr>
                <w:sz w:val="24"/>
                <w:szCs w:val="24"/>
              </w:rPr>
              <w:t>t started</w:t>
            </w:r>
          </w:p>
        </w:tc>
      </w:tr>
    </w:tbl>
    <w:p w:rsidR="00554AA5" w:rsidRPr="00606E73" w:rsidRDefault="00554AA5" w:rsidP="004C4EC0">
      <w:pPr>
        <w:pStyle w:val="ListParagraph"/>
        <w:ind w:left="360"/>
        <w:rPr>
          <w:sz w:val="24"/>
          <w:szCs w:val="24"/>
        </w:rPr>
      </w:pPr>
    </w:p>
    <w:p w:rsidR="009263CC" w:rsidRPr="00606E73" w:rsidRDefault="009263CC" w:rsidP="009263CC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</w:p>
    <w:p w:rsidR="009263CC" w:rsidRPr="00606E73" w:rsidRDefault="009263CC" w:rsidP="009263CC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  <w:t>When (Trigger)</w:t>
      </w:r>
    </w:p>
    <w:p w:rsidR="009263CC" w:rsidRPr="00606E73" w:rsidRDefault="009263CC" w:rsidP="009263CC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  <w:t xml:space="preserve">User clicks the </w:t>
      </w:r>
      <w:r w:rsidRPr="00606E73">
        <w:rPr>
          <w:i/>
          <w:sz w:val="24"/>
          <w:szCs w:val="24"/>
        </w:rPr>
        <w:t xml:space="preserve">Remove </w:t>
      </w:r>
      <w:r w:rsidRPr="00606E73">
        <w:rPr>
          <w:sz w:val="24"/>
          <w:szCs w:val="24"/>
        </w:rPr>
        <w:t>button</w:t>
      </w:r>
    </w:p>
    <w:p w:rsidR="009263CC" w:rsidRPr="00606E73" w:rsidRDefault="009263CC" w:rsidP="004E25B7">
      <w:pPr>
        <w:ind w:left="360" w:firstLine="360"/>
        <w:rPr>
          <w:sz w:val="24"/>
          <w:szCs w:val="24"/>
        </w:rPr>
      </w:pPr>
      <w:r w:rsidRPr="00606E73">
        <w:rPr>
          <w:sz w:val="24"/>
          <w:szCs w:val="24"/>
        </w:rPr>
        <w:tab/>
        <w:t>Then (</w:t>
      </w:r>
      <w:r w:rsidR="004E25B7" w:rsidRPr="00606E73">
        <w:rPr>
          <w:sz w:val="24"/>
          <w:szCs w:val="24"/>
        </w:rPr>
        <w:t>Verify)</w:t>
      </w:r>
    </w:p>
    <w:p w:rsidR="009263CC" w:rsidRPr="00606E73" w:rsidRDefault="00DC3AA7" w:rsidP="009263CC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error message will appear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3240"/>
      </w:tblGrid>
      <w:tr w:rsidR="009263CC" w:rsidRPr="00606E73" w:rsidTr="00E87D57">
        <w:tc>
          <w:tcPr>
            <w:tcW w:w="3240" w:type="dxa"/>
          </w:tcPr>
          <w:p w:rsidR="009263CC" w:rsidRPr="00606E73" w:rsidRDefault="004E63E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That sport cannot be removed. There is a league that uses that sport</w:t>
            </w:r>
          </w:p>
        </w:tc>
      </w:tr>
    </w:tbl>
    <w:p w:rsidR="009263CC" w:rsidRPr="00606E73" w:rsidRDefault="009263CC" w:rsidP="009263CC">
      <w:pPr>
        <w:pStyle w:val="ListParagraph"/>
        <w:ind w:left="360"/>
        <w:rPr>
          <w:sz w:val="24"/>
          <w:szCs w:val="24"/>
        </w:rPr>
      </w:pPr>
    </w:p>
    <w:p w:rsidR="004C4EC0" w:rsidRPr="00606E73" w:rsidRDefault="004C4EC0" w:rsidP="004C4EC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6E73">
        <w:rPr>
          <w:sz w:val="24"/>
          <w:szCs w:val="24"/>
        </w:rPr>
        <w:t xml:space="preserve">Name: </w:t>
      </w:r>
      <w:r w:rsidRPr="00606E73">
        <w:rPr>
          <w:b/>
          <w:sz w:val="24"/>
          <w:szCs w:val="24"/>
        </w:rPr>
        <w:t>Manage League</w:t>
      </w:r>
      <w:r w:rsidRPr="00606E73">
        <w:rPr>
          <w:sz w:val="24"/>
          <w:szCs w:val="24"/>
        </w:rPr>
        <w:t xml:space="preserve"> </w:t>
      </w:r>
    </w:p>
    <w:p w:rsidR="00FC34AD" w:rsidRPr="00606E73" w:rsidRDefault="00FC34AD" w:rsidP="00FC34AD">
      <w:pPr>
        <w:pStyle w:val="ListParagraph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(Edit League)</w:t>
      </w:r>
    </w:p>
    <w:p w:rsidR="004C4EC0" w:rsidRPr="00606E73" w:rsidRDefault="004C4EC0" w:rsidP="003A6A21">
      <w:pPr>
        <w:ind w:left="720" w:firstLine="36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4C4EC0" w:rsidRPr="00606E73" w:rsidRDefault="004C4EC0" w:rsidP="003A6A21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 An existing league</w:t>
      </w:r>
      <w:r w:rsidR="002A76AF" w:rsidRPr="00606E73">
        <w:rPr>
          <w:sz w:val="24"/>
          <w:szCs w:val="24"/>
        </w:rPr>
        <w:t xml:space="preserve"> data </w:t>
      </w:r>
    </w:p>
    <w:tbl>
      <w:tblPr>
        <w:tblStyle w:val="TableGrid"/>
        <w:tblW w:w="0" w:type="auto"/>
        <w:tblInd w:w="2019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4C4EC0" w:rsidRPr="00606E73" w:rsidTr="003A6A21">
        <w:tc>
          <w:tcPr>
            <w:tcW w:w="4388" w:type="dxa"/>
            <w:gridSpan w:val="2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</w:tr>
      <w:tr w:rsidR="004C4EC0" w:rsidRPr="00606E73" w:rsidTr="003A6A21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4C4EC0" w:rsidRPr="00606E73" w:rsidRDefault="007F66FD" w:rsidP="003A6A2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Palakasan </w:t>
            </w:r>
            <w:r w:rsidR="003A6A21" w:rsidRPr="00606E73">
              <w:rPr>
                <w:sz w:val="24"/>
                <w:szCs w:val="24"/>
              </w:rPr>
              <w:t>2002</w:t>
            </w:r>
          </w:p>
        </w:tc>
      </w:tr>
      <w:tr w:rsidR="004C4EC0" w:rsidRPr="00606E73" w:rsidTr="003A6A21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4C4EC0" w:rsidRPr="00606E73" w:rsidRDefault="006E5D78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boxing</w:t>
            </w:r>
          </w:p>
        </w:tc>
      </w:tr>
      <w:tr w:rsidR="004C4EC0" w:rsidRPr="00606E73" w:rsidTr="003A6A21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4C4EC0" w:rsidRPr="00606E73" w:rsidRDefault="00C74194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r w:rsidR="00EA57FB" w:rsidRPr="00606E73">
              <w:rPr>
                <w:sz w:val="24"/>
                <w:szCs w:val="24"/>
              </w:rPr>
              <w:t xml:space="preserve"> e</w:t>
            </w:r>
            <w:r w:rsidR="004C4EC0" w:rsidRPr="00606E73">
              <w:rPr>
                <w:sz w:val="24"/>
                <w:szCs w:val="24"/>
              </w:rPr>
              <w:t>limination</w:t>
            </w:r>
          </w:p>
        </w:tc>
      </w:tr>
      <w:tr w:rsidR="004C4EC0" w:rsidRPr="00606E73" w:rsidTr="003A6A21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4C4EC0" w:rsidRPr="00606E73" w:rsidRDefault="006B16D2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2014-08-14</w:t>
            </w:r>
          </w:p>
        </w:tc>
      </w:tr>
      <w:tr w:rsidR="004C4EC0" w:rsidRPr="00606E73" w:rsidTr="003A6A21">
        <w:tc>
          <w:tcPr>
            <w:tcW w:w="2313" w:type="dxa"/>
          </w:tcPr>
          <w:p w:rsidR="004C4EC0" w:rsidRPr="00606E73" w:rsidRDefault="00A8041A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4C4EC0" w:rsidRPr="00606E73" w:rsidRDefault="007C4A8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Not Started</w:t>
            </w:r>
          </w:p>
        </w:tc>
      </w:tr>
    </w:tbl>
    <w:p w:rsidR="00F1790F" w:rsidRPr="00606E73" w:rsidRDefault="00F1790F" w:rsidP="003A6A21">
      <w:pPr>
        <w:ind w:left="720"/>
        <w:rPr>
          <w:sz w:val="24"/>
          <w:szCs w:val="24"/>
        </w:rPr>
      </w:pPr>
    </w:p>
    <w:p w:rsidR="0048271D" w:rsidRPr="00606E73" w:rsidRDefault="002A76AF" w:rsidP="003A6A21">
      <w:pPr>
        <w:ind w:left="1440"/>
        <w:rPr>
          <w:sz w:val="24"/>
          <w:szCs w:val="24"/>
        </w:rPr>
      </w:pPr>
      <w:r w:rsidRPr="00606E73">
        <w:rPr>
          <w:sz w:val="24"/>
          <w:szCs w:val="24"/>
        </w:rPr>
        <w:t>Desired League Data to be updated</w:t>
      </w:r>
    </w:p>
    <w:tbl>
      <w:tblPr>
        <w:tblStyle w:val="TableGrid"/>
        <w:tblW w:w="5961" w:type="dxa"/>
        <w:tblInd w:w="2248" w:type="dxa"/>
        <w:tblLook w:val="04A0" w:firstRow="1" w:lastRow="0" w:firstColumn="1" w:lastColumn="0" w:noHBand="0" w:noVBand="1"/>
      </w:tblPr>
      <w:tblGrid>
        <w:gridCol w:w="1494"/>
        <w:gridCol w:w="2509"/>
        <w:gridCol w:w="1958"/>
      </w:tblGrid>
      <w:tr w:rsidR="0048271D" w:rsidRPr="00606E73" w:rsidTr="003A6A21">
        <w:trPr>
          <w:ins w:id="8" w:author="Clyde Sacote" w:date="2014-02-04T04:47:00Z"/>
        </w:trPr>
        <w:tc>
          <w:tcPr>
            <w:tcW w:w="5961" w:type="dxa"/>
            <w:gridSpan w:val="3"/>
          </w:tcPr>
          <w:p w:rsidR="0048271D" w:rsidRPr="00606E73" w:rsidRDefault="0048271D" w:rsidP="00344F5C">
            <w:pPr>
              <w:rPr>
                <w:ins w:id="9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Desired League Data to be updated</w:t>
            </w:r>
          </w:p>
        </w:tc>
      </w:tr>
      <w:tr w:rsidR="0048271D" w:rsidRPr="00606E73" w:rsidTr="003A6A21">
        <w:trPr>
          <w:ins w:id="10" w:author="Clyde Sacote" w:date="2014-02-04T04:47:00Z"/>
        </w:trPr>
        <w:tc>
          <w:tcPr>
            <w:tcW w:w="1494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48271D" w:rsidRPr="00606E73" w:rsidRDefault="0048271D" w:rsidP="00344F5C">
            <w:pPr>
              <w:rPr>
                <w:ins w:id="11" w:author="Clyde Sacote" w:date="2014-02-04T04:47:00Z"/>
                <w:sz w:val="24"/>
                <w:szCs w:val="24"/>
              </w:rPr>
            </w:pPr>
            <w:ins w:id="12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1958" w:type="dxa"/>
          </w:tcPr>
          <w:p w:rsidR="0048271D" w:rsidRPr="00606E73" w:rsidRDefault="0048271D" w:rsidP="00344F5C">
            <w:pPr>
              <w:rPr>
                <w:ins w:id="13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2016</w:t>
            </w:r>
          </w:p>
        </w:tc>
      </w:tr>
      <w:tr w:rsidR="0048271D" w:rsidRPr="00606E73" w:rsidTr="003A6A21">
        <w:trPr>
          <w:ins w:id="14" w:author="Clyde Sacote" w:date="2014-02-04T04:47:00Z"/>
        </w:trPr>
        <w:tc>
          <w:tcPr>
            <w:tcW w:w="1494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48271D" w:rsidRPr="00606E73" w:rsidRDefault="0048271D" w:rsidP="00344F5C">
            <w:pPr>
              <w:rPr>
                <w:ins w:id="15" w:author="Clyde Sacote" w:date="2014-02-04T04:47:00Z"/>
                <w:sz w:val="24"/>
                <w:szCs w:val="24"/>
              </w:rPr>
            </w:pPr>
            <w:ins w:id="16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1958" w:type="dxa"/>
          </w:tcPr>
          <w:p w:rsidR="0048271D" w:rsidRPr="00606E73" w:rsidRDefault="00FB571B" w:rsidP="00344F5C">
            <w:pPr>
              <w:rPr>
                <w:ins w:id="17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48271D" w:rsidRPr="00606E73" w:rsidTr="003A6A21">
        <w:trPr>
          <w:ins w:id="18" w:author="Clyde Sacote" w:date="2014-02-04T04:47:00Z"/>
        </w:trPr>
        <w:tc>
          <w:tcPr>
            <w:tcW w:w="1494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48271D" w:rsidRPr="00606E73" w:rsidRDefault="0048271D" w:rsidP="00344F5C">
            <w:pPr>
              <w:rPr>
                <w:ins w:id="19" w:author="Clyde Sacote" w:date="2014-02-04T04:47:00Z"/>
                <w:sz w:val="24"/>
                <w:szCs w:val="24"/>
              </w:rPr>
            </w:pPr>
            <w:ins w:id="20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1958" w:type="dxa"/>
          </w:tcPr>
          <w:p w:rsidR="0048271D" w:rsidRPr="00606E73" w:rsidRDefault="004F2072" w:rsidP="00344F5C">
            <w:pPr>
              <w:rPr>
                <w:ins w:id="21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</w:t>
            </w:r>
            <w:r w:rsidR="0048271D" w:rsidRPr="00606E73">
              <w:rPr>
                <w:sz w:val="24"/>
                <w:szCs w:val="24"/>
              </w:rPr>
              <w:t>ingle</w:t>
            </w:r>
            <w:ins w:id="22" w:author="Clyde Sacote" w:date="2014-02-04T04:47:00Z">
              <w:r w:rsidR="0048271D" w:rsidRPr="00606E73">
                <w:rPr>
                  <w:sz w:val="24"/>
                  <w:szCs w:val="24"/>
                </w:rPr>
                <w:t xml:space="preserve"> </w:t>
              </w:r>
            </w:ins>
            <w:r w:rsidRPr="00606E73">
              <w:rPr>
                <w:sz w:val="24"/>
                <w:szCs w:val="24"/>
              </w:rPr>
              <w:t>e</w:t>
            </w:r>
            <w:ins w:id="23" w:author="Clyde Sacote" w:date="2014-02-04T04:47:00Z">
              <w:r w:rsidR="0048271D" w:rsidRPr="00606E73">
                <w:rPr>
                  <w:sz w:val="24"/>
                  <w:szCs w:val="24"/>
                </w:rPr>
                <w:t>limination</w:t>
              </w:r>
            </w:ins>
          </w:p>
        </w:tc>
      </w:tr>
      <w:tr w:rsidR="0048271D" w:rsidRPr="00606E73" w:rsidTr="003A6A21">
        <w:trPr>
          <w:ins w:id="24" w:author="Clyde Sacote" w:date="2014-02-04T04:47:00Z"/>
        </w:trPr>
        <w:tc>
          <w:tcPr>
            <w:tcW w:w="1494" w:type="dxa"/>
          </w:tcPr>
          <w:p w:rsidR="0048271D" w:rsidRPr="00606E73" w:rsidRDefault="00037A45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48271D" w:rsidRPr="00606E73" w:rsidRDefault="0048271D" w:rsidP="00344F5C">
            <w:pPr>
              <w:rPr>
                <w:ins w:id="25" w:author="Clyde Sacote" w:date="2014-02-04T04:47:00Z"/>
                <w:sz w:val="24"/>
                <w:szCs w:val="24"/>
              </w:rPr>
            </w:pPr>
            <w:ins w:id="26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1958" w:type="dxa"/>
          </w:tcPr>
          <w:p w:rsidR="0048271D" w:rsidRPr="00606E73" w:rsidRDefault="0048271D" w:rsidP="00344F5C">
            <w:pPr>
              <w:rPr>
                <w:ins w:id="27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2014-08-14</w:t>
            </w:r>
          </w:p>
        </w:tc>
      </w:tr>
    </w:tbl>
    <w:p w:rsidR="004C4EC0" w:rsidRPr="00606E73" w:rsidRDefault="004C4EC0" w:rsidP="003A6A21">
      <w:pPr>
        <w:ind w:left="720"/>
        <w:rPr>
          <w:sz w:val="24"/>
          <w:szCs w:val="24"/>
        </w:rPr>
      </w:pPr>
    </w:p>
    <w:p w:rsidR="004C4EC0" w:rsidRPr="00606E73" w:rsidRDefault="004C4EC0" w:rsidP="003A6A21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4C4EC0" w:rsidP="003A6A21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 </w:t>
      </w:r>
      <w:r w:rsidRPr="00606E73">
        <w:rPr>
          <w:sz w:val="24"/>
          <w:szCs w:val="24"/>
        </w:rPr>
        <w:tab/>
        <w:t xml:space="preserve">The League Manager clicks the </w:t>
      </w:r>
      <w:r w:rsidR="00483C7D" w:rsidRPr="00606E73">
        <w:rPr>
          <w:i/>
          <w:sz w:val="24"/>
          <w:szCs w:val="24"/>
        </w:rPr>
        <w:t>Edit League</w:t>
      </w:r>
      <w:r w:rsidRPr="00606E73">
        <w:rPr>
          <w:sz w:val="24"/>
          <w:szCs w:val="24"/>
        </w:rPr>
        <w:t xml:space="preserve"> button</w:t>
      </w:r>
    </w:p>
    <w:p w:rsidR="004C4EC0" w:rsidRPr="00606E73" w:rsidRDefault="004C4EC0" w:rsidP="003A6A21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A27EE0" w:rsidRPr="00606E73" w:rsidRDefault="004C4EC0" w:rsidP="00A27EE0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 xml:space="preserve"> The league data has been updated and </w:t>
      </w:r>
      <w:r w:rsidR="00A27EE0" w:rsidRPr="00606E73">
        <w:rPr>
          <w:sz w:val="24"/>
          <w:szCs w:val="24"/>
        </w:rPr>
        <w:t>the league manager will be shown a notification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3240"/>
      </w:tblGrid>
      <w:tr w:rsidR="004C4EC0" w:rsidRPr="00606E73" w:rsidTr="003A6A21">
        <w:tc>
          <w:tcPr>
            <w:tcW w:w="3240" w:type="dxa"/>
          </w:tcPr>
          <w:p w:rsidR="004C4EC0" w:rsidRPr="00606E73" w:rsidRDefault="00C95B9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league details has been successfully u</w:t>
            </w:r>
            <w:r w:rsidR="00464548" w:rsidRPr="00606E73">
              <w:rPr>
                <w:sz w:val="24"/>
                <w:szCs w:val="24"/>
              </w:rPr>
              <w:t>pdated</w:t>
            </w:r>
          </w:p>
        </w:tc>
      </w:tr>
    </w:tbl>
    <w:p w:rsidR="004C4EC0" w:rsidRPr="00606E73" w:rsidRDefault="004C4EC0" w:rsidP="003A6A21">
      <w:pPr>
        <w:ind w:left="720"/>
        <w:rPr>
          <w:sz w:val="24"/>
          <w:szCs w:val="24"/>
        </w:rPr>
      </w:pPr>
    </w:p>
    <w:p w:rsidR="004C4EC0" w:rsidRPr="00606E73" w:rsidRDefault="00260D6C" w:rsidP="00DE5615">
      <w:pPr>
        <w:ind w:firstLine="72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5</w:t>
      </w:r>
      <w:r w:rsidR="00DE5615" w:rsidRPr="00606E73">
        <w:rPr>
          <w:b/>
          <w:sz w:val="24"/>
          <w:szCs w:val="24"/>
        </w:rPr>
        <w:t>.1 (</w:t>
      </w:r>
      <w:r w:rsidR="004C4EC0" w:rsidRPr="00606E73">
        <w:rPr>
          <w:b/>
          <w:sz w:val="24"/>
          <w:szCs w:val="24"/>
        </w:rPr>
        <w:t>Exception</w:t>
      </w:r>
      <w:r w:rsidR="00DE5615" w:rsidRPr="00606E73">
        <w:rPr>
          <w:b/>
          <w:sz w:val="24"/>
          <w:szCs w:val="24"/>
        </w:rPr>
        <w:t>)</w:t>
      </w:r>
    </w:p>
    <w:p w:rsidR="004C4EC0" w:rsidRPr="00606E73" w:rsidRDefault="004C4EC0" w:rsidP="003A6A21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  <w:r w:rsidR="00B528A3" w:rsidRPr="00606E73">
        <w:rPr>
          <w:sz w:val="24"/>
          <w:szCs w:val="24"/>
        </w:rPr>
        <w:tab/>
      </w:r>
    </w:p>
    <w:p w:rsidR="004C4EC0" w:rsidRPr="00606E73" w:rsidRDefault="004C4EC0" w:rsidP="003A6A21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  <w:r w:rsidR="002A76AF" w:rsidRPr="00606E73">
        <w:rPr>
          <w:sz w:val="24"/>
          <w:szCs w:val="24"/>
        </w:rPr>
        <w:t xml:space="preserve"> data </w:t>
      </w:r>
    </w:p>
    <w:tbl>
      <w:tblPr>
        <w:tblStyle w:val="TableGrid"/>
        <w:tblW w:w="0" w:type="auto"/>
        <w:tblInd w:w="2019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48271D" w:rsidRPr="00606E73" w:rsidTr="003A6A21">
        <w:tc>
          <w:tcPr>
            <w:tcW w:w="4388" w:type="dxa"/>
            <w:gridSpan w:val="2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</w:tr>
      <w:tr w:rsidR="0048271D" w:rsidRPr="00606E73" w:rsidTr="003A6A21">
        <w:tc>
          <w:tcPr>
            <w:tcW w:w="2313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48271D" w:rsidRPr="00606E73" w:rsidRDefault="00E431C2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2017</w:t>
            </w:r>
          </w:p>
        </w:tc>
      </w:tr>
      <w:tr w:rsidR="0048271D" w:rsidRPr="00606E73" w:rsidTr="003A6A21">
        <w:tc>
          <w:tcPr>
            <w:tcW w:w="2313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48271D" w:rsidRPr="00606E73" w:rsidTr="003A6A21">
        <w:tc>
          <w:tcPr>
            <w:tcW w:w="2313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48271D" w:rsidRPr="00606E73" w:rsidRDefault="005D1158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r w:rsidR="0048271D" w:rsidRPr="00606E73">
              <w:rPr>
                <w:sz w:val="24"/>
                <w:szCs w:val="24"/>
              </w:rPr>
              <w:t xml:space="preserve"> elimination</w:t>
            </w:r>
          </w:p>
        </w:tc>
      </w:tr>
      <w:tr w:rsidR="0048271D" w:rsidRPr="00606E73" w:rsidTr="003A6A21">
        <w:tc>
          <w:tcPr>
            <w:tcW w:w="2313" w:type="dxa"/>
          </w:tcPr>
          <w:p w:rsidR="0048271D" w:rsidRPr="00606E73" w:rsidRDefault="0048271D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48271D" w:rsidRPr="00606E73" w:rsidRDefault="00BD0291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2017</w:t>
            </w:r>
            <w:r w:rsidR="008F52ED" w:rsidRPr="00606E73">
              <w:rPr>
                <w:sz w:val="24"/>
                <w:szCs w:val="24"/>
              </w:rPr>
              <w:t>-08-04</w:t>
            </w:r>
          </w:p>
        </w:tc>
      </w:tr>
      <w:tr w:rsidR="0048271D" w:rsidRPr="00606E73" w:rsidTr="003A6A21">
        <w:tc>
          <w:tcPr>
            <w:tcW w:w="2313" w:type="dxa"/>
          </w:tcPr>
          <w:p w:rsidR="0048271D" w:rsidRPr="00606E73" w:rsidRDefault="003D08A1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48271D" w:rsidRPr="00606E73" w:rsidRDefault="003D08A1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Not Started</w:t>
            </w:r>
          </w:p>
        </w:tc>
      </w:tr>
    </w:tbl>
    <w:p w:rsidR="002A76AF" w:rsidRPr="00606E73" w:rsidRDefault="002A76AF" w:rsidP="00005D90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36" w:tblpY="392"/>
        <w:tblW w:w="5961" w:type="dxa"/>
        <w:tblLook w:val="04A0" w:firstRow="1" w:lastRow="0" w:firstColumn="1" w:lastColumn="0" w:noHBand="0" w:noVBand="1"/>
      </w:tblPr>
      <w:tblGrid>
        <w:gridCol w:w="1494"/>
        <w:gridCol w:w="2509"/>
        <w:gridCol w:w="1958"/>
      </w:tblGrid>
      <w:tr w:rsidR="00B32358" w:rsidRPr="00606E73" w:rsidTr="00B32358">
        <w:trPr>
          <w:ins w:id="28" w:author="Clyde Sacote" w:date="2014-02-04T04:47:00Z"/>
        </w:trPr>
        <w:tc>
          <w:tcPr>
            <w:tcW w:w="5961" w:type="dxa"/>
            <w:gridSpan w:val="3"/>
          </w:tcPr>
          <w:p w:rsidR="00B32358" w:rsidRPr="00606E73" w:rsidRDefault="00B32358" w:rsidP="00B32358">
            <w:pPr>
              <w:rPr>
                <w:ins w:id="29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Desired League Data to be updated</w:t>
            </w:r>
          </w:p>
        </w:tc>
      </w:tr>
      <w:tr w:rsidR="00B32358" w:rsidRPr="00606E73" w:rsidTr="00B32358">
        <w:trPr>
          <w:ins w:id="30" w:author="Clyde Sacote" w:date="2014-02-04T04:47:00Z"/>
        </w:trPr>
        <w:tc>
          <w:tcPr>
            <w:tcW w:w="1494" w:type="dxa"/>
          </w:tcPr>
          <w:p w:rsidR="00B32358" w:rsidRPr="00606E73" w:rsidRDefault="00B32358" w:rsidP="00B32358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B32358" w:rsidRPr="00606E73" w:rsidRDefault="00B32358" w:rsidP="00B32358">
            <w:pPr>
              <w:rPr>
                <w:ins w:id="31" w:author="Clyde Sacote" w:date="2014-02-04T04:47:00Z"/>
                <w:sz w:val="24"/>
                <w:szCs w:val="24"/>
              </w:rPr>
            </w:pPr>
            <w:ins w:id="32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1958" w:type="dxa"/>
          </w:tcPr>
          <w:p w:rsidR="00B32358" w:rsidRPr="00606E73" w:rsidRDefault="00B32358" w:rsidP="00B32358">
            <w:pPr>
              <w:rPr>
                <w:ins w:id="33" w:author="Clyde Sacote" w:date="2014-02-04T04:47:00Z"/>
                <w:sz w:val="24"/>
                <w:szCs w:val="24"/>
              </w:rPr>
            </w:pPr>
          </w:p>
        </w:tc>
      </w:tr>
      <w:tr w:rsidR="00B32358" w:rsidRPr="00606E73" w:rsidTr="00B32358">
        <w:trPr>
          <w:ins w:id="34" w:author="Clyde Sacote" w:date="2014-02-04T04:47:00Z"/>
        </w:trPr>
        <w:tc>
          <w:tcPr>
            <w:tcW w:w="1494" w:type="dxa"/>
          </w:tcPr>
          <w:p w:rsidR="00B32358" w:rsidRPr="00606E73" w:rsidRDefault="00B32358" w:rsidP="00B32358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B32358" w:rsidRPr="00606E73" w:rsidRDefault="00B32358" w:rsidP="00B32358">
            <w:pPr>
              <w:rPr>
                <w:ins w:id="35" w:author="Clyde Sacote" w:date="2014-02-04T04:47:00Z"/>
                <w:sz w:val="24"/>
                <w:szCs w:val="24"/>
              </w:rPr>
            </w:pPr>
            <w:ins w:id="36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1958" w:type="dxa"/>
          </w:tcPr>
          <w:p w:rsidR="00B32358" w:rsidRPr="00606E73" w:rsidRDefault="006A5A26" w:rsidP="00B32358">
            <w:pPr>
              <w:rPr>
                <w:ins w:id="37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B32358" w:rsidRPr="00606E73" w:rsidTr="00B32358">
        <w:trPr>
          <w:ins w:id="38" w:author="Clyde Sacote" w:date="2014-02-04T04:47:00Z"/>
        </w:trPr>
        <w:tc>
          <w:tcPr>
            <w:tcW w:w="1494" w:type="dxa"/>
          </w:tcPr>
          <w:p w:rsidR="00B32358" w:rsidRPr="00606E73" w:rsidRDefault="00B32358" w:rsidP="00B32358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B32358" w:rsidRPr="00606E73" w:rsidRDefault="00B32358" w:rsidP="00B32358">
            <w:pPr>
              <w:rPr>
                <w:ins w:id="39" w:author="Clyde Sacote" w:date="2014-02-04T04:47:00Z"/>
                <w:sz w:val="24"/>
                <w:szCs w:val="24"/>
              </w:rPr>
            </w:pPr>
            <w:ins w:id="40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1958" w:type="dxa"/>
          </w:tcPr>
          <w:p w:rsidR="00B32358" w:rsidRPr="00606E73" w:rsidRDefault="00B32358" w:rsidP="00B32358">
            <w:pPr>
              <w:rPr>
                <w:ins w:id="41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ins w:id="42" w:author="Clyde Sacote" w:date="2014-02-04T04:47:00Z">
              <w:r w:rsidRPr="00606E73">
                <w:rPr>
                  <w:sz w:val="24"/>
                  <w:szCs w:val="24"/>
                </w:rPr>
                <w:t xml:space="preserve"> Elimination</w:t>
              </w:r>
            </w:ins>
          </w:p>
        </w:tc>
      </w:tr>
      <w:tr w:rsidR="00B32358" w:rsidRPr="00606E73" w:rsidTr="00B32358">
        <w:trPr>
          <w:ins w:id="43" w:author="Clyde Sacote" w:date="2014-02-04T04:47:00Z"/>
        </w:trPr>
        <w:tc>
          <w:tcPr>
            <w:tcW w:w="1494" w:type="dxa"/>
          </w:tcPr>
          <w:p w:rsidR="00B32358" w:rsidRPr="00606E73" w:rsidRDefault="00B32358" w:rsidP="00B32358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B32358" w:rsidRPr="00606E73" w:rsidRDefault="00B32358" w:rsidP="00B32358">
            <w:pPr>
              <w:rPr>
                <w:ins w:id="44" w:author="Clyde Sacote" w:date="2014-02-04T04:47:00Z"/>
                <w:sz w:val="24"/>
                <w:szCs w:val="24"/>
              </w:rPr>
            </w:pPr>
            <w:ins w:id="45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1958" w:type="dxa"/>
          </w:tcPr>
          <w:p w:rsidR="00B32358" w:rsidRPr="00606E73" w:rsidRDefault="00D66C16" w:rsidP="00B32358">
            <w:pPr>
              <w:rPr>
                <w:ins w:id="46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2014-08-04</w:t>
            </w:r>
          </w:p>
        </w:tc>
      </w:tr>
    </w:tbl>
    <w:p w:rsidR="004C4EC0" w:rsidRPr="00606E73" w:rsidRDefault="00036189" w:rsidP="00090A9D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Invalid</w:t>
      </w:r>
      <w:r w:rsidR="002A76AF" w:rsidRPr="00606E73">
        <w:rPr>
          <w:sz w:val="24"/>
          <w:szCs w:val="24"/>
        </w:rPr>
        <w:t xml:space="preserve"> League Data</w:t>
      </w:r>
      <w:r w:rsidR="00EB29D8" w:rsidRPr="00606E73">
        <w:rPr>
          <w:sz w:val="24"/>
          <w:szCs w:val="24"/>
        </w:rPr>
        <w:t xml:space="preserve"> </w:t>
      </w:r>
      <w:r w:rsidR="0051022D" w:rsidRPr="00606E73">
        <w:rPr>
          <w:sz w:val="24"/>
          <w:szCs w:val="24"/>
        </w:rPr>
        <w:t xml:space="preserve">(blank league name) </w:t>
      </w:r>
      <w:r w:rsidR="00EB29D8" w:rsidRPr="00606E73">
        <w:rPr>
          <w:sz w:val="24"/>
          <w:szCs w:val="24"/>
        </w:rPr>
        <w:t>to be updated</w:t>
      </w:r>
    </w:p>
    <w:p w:rsidR="00481666" w:rsidRPr="00606E73" w:rsidRDefault="00481666" w:rsidP="003A6A21">
      <w:pPr>
        <w:ind w:left="720"/>
        <w:rPr>
          <w:sz w:val="24"/>
          <w:szCs w:val="24"/>
        </w:rPr>
      </w:pPr>
    </w:p>
    <w:p w:rsidR="00B32358" w:rsidRPr="00606E73" w:rsidRDefault="00B32358" w:rsidP="00090A9D">
      <w:pPr>
        <w:ind w:left="720" w:firstLine="720"/>
        <w:rPr>
          <w:sz w:val="24"/>
          <w:szCs w:val="24"/>
        </w:rPr>
      </w:pPr>
    </w:p>
    <w:p w:rsidR="00B32358" w:rsidRPr="00606E73" w:rsidRDefault="00B32358" w:rsidP="00090A9D">
      <w:pPr>
        <w:ind w:left="720" w:firstLine="720"/>
        <w:rPr>
          <w:sz w:val="24"/>
          <w:szCs w:val="24"/>
        </w:rPr>
      </w:pPr>
    </w:p>
    <w:p w:rsidR="00B32358" w:rsidRPr="00606E73" w:rsidRDefault="00B32358" w:rsidP="00090A9D">
      <w:pPr>
        <w:ind w:left="720" w:firstLine="720"/>
        <w:rPr>
          <w:sz w:val="24"/>
          <w:szCs w:val="24"/>
        </w:rPr>
      </w:pPr>
    </w:p>
    <w:p w:rsidR="004C4EC0" w:rsidRPr="00606E73" w:rsidRDefault="004C4EC0" w:rsidP="00090A9D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4C4EC0" w:rsidP="00090A9D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 </w:t>
      </w:r>
      <w:r w:rsidR="00090A9D"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 xml:space="preserve">The league manager clicks the </w:t>
      </w:r>
      <w:r w:rsidR="00B15842" w:rsidRPr="00606E73">
        <w:rPr>
          <w:i/>
          <w:sz w:val="24"/>
          <w:szCs w:val="24"/>
        </w:rPr>
        <w:t>Edit League</w:t>
      </w:r>
      <w:r w:rsidRPr="00606E73">
        <w:rPr>
          <w:sz w:val="24"/>
          <w:szCs w:val="24"/>
        </w:rPr>
        <w:t xml:space="preserve"> button. </w:t>
      </w:r>
    </w:p>
    <w:p w:rsidR="004C4EC0" w:rsidRPr="00606E73" w:rsidRDefault="004C4EC0" w:rsidP="00B32358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4C4EC0" w:rsidRPr="00606E73" w:rsidRDefault="004C4EC0" w:rsidP="00B32358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error message will appear.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870"/>
      </w:tblGrid>
      <w:tr w:rsidR="004C4EC0" w:rsidRPr="00606E73" w:rsidTr="003A6A21">
        <w:tc>
          <w:tcPr>
            <w:tcW w:w="3870" w:type="dxa"/>
          </w:tcPr>
          <w:p w:rsidR="004C4EC0" w:rsidRPr="00606E73" w:rsidRDefault="00FC40A5" w:rsidP="00FC40A5">
            <w:pPr>
              <w:tabs>
                <w:tab w:val="right" w:pos="3654"/>
              </w:tabs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League name field is required</w:t>
            </w:r>
          </w:p>
        </w:tc>
      </w:tr>
    </w:tbl>
    <w:p w:rsidR="004C4EC0" w:rsidRPr="00606E73" w:rsidRDefault="004C4EC0" w:rsidP="004C4EC0">
      <w:pPr>
        <w:ind w:firstLine="720"/>
        <w:rPr>
          <w:sz w:val="24"/>
          <w:szCs w:val="24"/>
        </w:rPr>
      </w:pPr>
    </w:p>
    <w:p w:rsidR="009233B7" w:rsidRPr="00606E73" w:rsidRDefault="00ED1B44" w:rsidP="005D7966">
      <w:pPr>
        <w:ind w:firstLine="72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5</w:t>
      </w:r>
      <w:r w:rsidR="009233B7" w:rsidRPr="00606E73">
        <w:rPr>
          <w:b/>
          <w:sz w:val="24"/>
          <w:szCs w:val="24"/>
        </w:rPr>
        <w:t>.2. Excep</w:t>
      </w:r>
      <w:r w:rsidR="003064D8" w:rsidRPr="00606E73">
        <w:rPr>
          <w:b/>
          <w:sz w:val="24"/>
          <w:szCs w:val="24"/>
        </w:rPr>
        <w:t>tion</w:t>
      </w:r>
      <w:r w:rsidR="002B2F83" w:rsidRPr="00606E73">
        <w:rPr>
          <w:b/>
          <w:sz w:val="24"/>
          <w:szCs w:val="24"/>
        </w:rPr>
        <w:t>:</w:t>
      </w:r>
      <w:r w:rsidR="009233B7" w:rsidRPr="00606E73">
        <w:rPr>
          <w:b/>
          <w:sz w:val="24"/>
          <w:szCs w:val="24"/>
        </w:rPr>
        <w:t xml:space="preserve"> </w:t>
      </w:r>
      <w:r w:rsidR="001D0C4C" w:rsidRPr="00606E73">
        <w:rPr>
          <w:sz w:val="24"/>
          <w:szCs w:val="24"/>
        </w:rPr>
        <w:t>The date syntax of Registration deadline is invalid</w:t>
      </w:r>
    </w:p>
    <w:p w:rsidR="009233B7" w:rsidRPr="00606E73" w:rsidRDefault="009233B7" w:rsidP="009233B7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9233B7" w:rsidRPr="00606E73" w:rsidRDefault="009233B7" w:rsidP="009233B7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An existing league data </w:t>
      </w:r>
    </w:p>
    <w:tbl>
      <w:tblPr>
        <w:tblStyle w:val="TableGrid"/>
        <w:tblW w:w="0" w:type="auto"/>
        <w:tblInd w:w="2019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A60CC0" w:rsidRPr="00606E73" w:rsidTr="00E87D57">
        <w:tc>
          <w:tcPr>
            <w:tcW w:w="4388" w:type="dxa"/>
            <w:gridSpan w:val="2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</w:tr>
      <w:tr w:rsidR="00A60CC0" w:rsidRPr="00606E73" w:rsidTr="00E87D57">
        <w:tc>
          <w:tcPr>
            <w:tcW w:w="2313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A60CC0" w:rsidRPr="00606E73" w:rsidRDefault="002A4377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2020</w:t>
            </w:r>
          </w:p>
        </w:tc>
      </w:tr>
      <w:tr w:rsidR="00A60CC0" w:rsidRPr="00606E73" w:rsidTr="00E87D57">
        <w:tc>
          <w:tcPr>
            <w:tcW w:w="2313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A60CC0" w:rsidRPr="00606E73" w:rsidTr="00E87D57">
        <w:tc>
          <w:tcPr>
            <w:tcW w:w="2313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A60CC0" w:rsidRPr="00606E73" w:rsidTr="00E87D57">
        <w:tc>
          <w:tcPr>
            <w:tcW w:w="2313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2014-08-14</w:t>
            </w:r>
          </w:p>
        </w:tc>
      </w:tr>
      <w:tr w:rsidR="00A60CC0" w:rsidRPr="00606E73" w:rsidTr="00E87D57">
        <w:tc>
          <w:tcPr>
            <w:tcW w:w="2313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A60CC0" w:rsidRPr="00606E73" w:rsidRDefault="00A60CC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Not Started</w:t>
            </w:r>
          </w:p>
        </w:tc>
      </w:tr>
    </w:tbl>
    <w:p w:rsidR="009233B7" w:rsidRPr="00606E73" w:rsidRDefault="009233B7" w:rsidP="009233B7">
      <w:pPr>
        <w:ind w:left="1440" w:firstLine="720"/>
        <w:rPr>
          <w:sz w:val="24"/>
          <w:szCs w:val="24"/>
        </w:rPr>
      </w:pPr>
    </w:p>
    <w:p w:rsidR="009233B7" w:rsidRPr="00606E73" w:rsidRDefault="009233B7" w:rsidP="009233B7">
      <w:pPr>
        <w:ind w:left="1440" w:firstLine="720"/>
        <w:rPr>
          <w:sz w:val="24"/>
          <w:szCs w:val="24"/>
        </w:rPr>
      </w:pPr>
    </w:p>
    <w:p w:rsidR="009233B7" w:rsidRPr="00606E73" w:rsidRDefault="009233B7" w:rsidP="00D9228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Desired League Data to be updated</w:t>
      </w:r>
    </w:p>
    <w:tbl>
      <w:tblPr>
        <w:tblStyle w:val="TableGrid"/>
        <w:tblW w:w="5961" w:type="dxa"/>
        <w:tblInd w:w="1528" w:type="dxa"/>
        <w:tblLook w:val="04A0" w:firstRow="1" w:lastRow="0" w:firstColumn="1" w:lastColumn="0" w:noHBand="0" w:noVBand="1"/>
      </w:tblPr>
      <w:tblGrid>
        <w:gridCol w:w="1494"/>
        <w:gridCol w:w="2509"/>
        <w:gridCol w:w="1958"/>
      </w:tblGrid>
      <w:tr w:rsidR="009233B7" w:rsidRPr="00606E73" w:rsidTr="00344F5C">
        <w:trPr>
          <w:ins w:id="47" w:author="Clyde Sacote" w:date="2014-02-04T04:47:00Z"/>
        </w:trPr>
        <w:tc>
          <w:tcPr>
            <w:tcW w:w="5961" w:type="dxa"/>
            <w:gridSpan w:val="3"/>
          </w:tcPr>
          <w:p w:rsidR="009233B7" w:rsidRPr="00606E73" w:rsidRDefault="009233B7" w:rsidP="00344F5C">
            <w:pPr>
              <w:rPr>
                <w:ins w:id="48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Desired League Data to be updated</w:t>
            </w:r>
          </w:p>
        </w:tc>
      </w:tr>
      <w:tr w:rsidR="009233B7" w:rsidRPr="00606E73" w:rsidTr="00344F5C">
        <w:trPr>
          <w:ins w:id="49" w:author="Clyde Sacote" w:date="2014-02-04T04:47:00Z"/>
        </w:trPr>
        <w:tc>
          <w:tcPr>
            <w:tcW w:w="1494" w:type="dxa"/>
          </w:tcPr>
          <w:p w:rsidR="009233B7" w:rsidRPr="00606E73" w:rsidRDefault="009233B7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9233B7" w:rsidRPr="00606E73" w:rsidRDefault="009233B7" w:rsidP="00344F5C">
            <w:pPr>
              <w:rPr>
                <w:ins w:id="50" w:author="Clyde Sacote" w:date="2014-02-04T04:47:00Z"/>
                <w:sz w:val="24"/>
                <w:szCs w:val="24"/>
              </w:rPr>
            </w:pPr>
            <w:ins w:id="51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1958" w:type="dxa"/>
          </w:tcPr>
          <w:p w:rsidR="009233B7" w:rsidRPr="00606E73" w:rsidRDefault="00A60CC0" w:rsidP="00344F5C">
            <w:pPr>
              <w:rPr>
                <w:ins w:id="52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</w:t>
            </w:r>
          </w:p>
        </w:tc>
      </w:tr>
      <w:tr w:rsidR="009233B7" w:rsidRPr="00606E73" w:rsidTr="00344F5C">
        <w:trPr>
          <w:ins w:id="53" w:author="Clyde Sacote" w:date="2014-02-04T04:47:00Z"/>
        </w:trPr>
        <w:tc>
          <w:tcPr>
            <w:tcW w:w="1494" w:type="dxa"/>
          </w:tcPr>
          <w:p w:rsidR="009233B7" w:rsidRPr="00606E73" w:rsidRDefault="009233B7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9233B7" w:rsidRPr="00606E73" w:rsidRDefault="009233B7" w:rsidP="00344F5C">
            <w:pPr>
              <w:rPr>
                <w:ins w:id="54" w:author="Clyde Sacote" w:date="2014-02-04T04:47:00Z"/>
                <w:sz w:val="24"/>
                <w:szCs w:val="24"/>
              </w:rPr>
            </w:pPr>
            <w:ins w:id="55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1958" w:type="dxa"/>
          </w:tcPr>
          <w:p w:rsidR="009233B7" w:rsidRPr="00606E73" w:rsidRDefault="00C637F2" w:rsidP="00344F5C">
            <w:pPr>
              <w:rPr>
                <w:ins w:id="56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9233B7" w:rsidRPr="00606E73" w:rsidTr="00344F5C">
        <w:trPr>
          <w:ins w:id="57" w:author="Clyde Sacote" w:date="2014-02-04T04:47:00Z"/>
        </w:trPr>
        <w:tc>
          <w:tcPr>
            <w:tcW w:w="1494" w:type="dxa"/>
          </w:tcPr>
          <w:p w:rsidR="009233B7" w:rsidRPr="00606E73" w:rsidRDefault="009233B7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9233B7" w:rsidRPr="00606E73" w:rsidRDefault="009233B7" w:rsidP="00344F5C">
            <w:pPr>
              <w:rPr>
                <w:ins w:id="58" w:author="Clyde Sacote" w:date="2014-02-04T04:47:00Z"/>
                <w:sz w:val="24"/>
                <w:szCs w:val="24"/>
              </w:rPr>
            </w:pPr>
            <w:ins w:id="59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1958" w:type="dxa"/>
          </w:tcPr>
          <w:p w:rsidR="009233B7" w:rsidRPr="00606E73" w:rsidRDefault="009233B7" w:rsidP="00344F5C">
            <w:pPr>
              <w:rPr>
                <w:ins w:id="60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ins w:id="61" w:author="Clyde Sacote" w:date="2014-02-04T04:47:00Z">
              <w:r w:rsidRPr="00606E73">
                <w:rPr>
                  <w:sz w:val="24"/>
                  <w:szCs w:val="24"/>
                </w:rPr>
                <w:t xml:space="preserve"> Elimination</w:t>
              </w:r>
            </w:ins>
          </w:p>
        </w:tc>
      </w:tr>
      <w:tr w:rsidR="009233B7" w:rsidRPr="00606E73" w:rsidTr="00344F5C">
        <w:trPr>
          <w:ins w:id="62" w:author="Clyde Sacote" w:date="2014-02-04T04:47:00Z"/>
        </w:trPr>
        <w:tc>
          <w:tcPr>
            <w:tcW w:w="1494" w:type="dxa"/>
          </w:tcPr>
          <w:p w:rsidR="009233B7" w:rsidRPr="00606E73" w:rsidRDefault="009233B7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9233B7" w:rsidRPr="00606E73" w:rsidRDefault="009233B7" w:rsidP="00344F5C">
            <w:pPr>
              <w:rPr>
                <w:ins w:id="63" w:author="Clyde Sacote" w:date="2014-02-04T04:47:00Z"/>
                <w:sz w:val="24"/>
                <w:szCs w:val="24"/>
              </w:rPr>
            </w:pPr>
            <w:ins w:id="64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1958" w:type="dxa"/>
          </w:tcPr>
          <w:p w:rsidR="009233B7" w:rsidRPr="00606E73" w:rsidRDefault="003131F9" w:rsidP="00344F5C">
            <w:pPr>
              <w:rPr>
                <w:ins w:id="65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December 23, 1994</w:t>
            </w:r>
          </w:p>
        </w:tc>
      </w:tr>
    </w:tbl>
    <w:p w:rsidR="009233B7" w:rsidRPr="00606E73" w:rsidRDefault="009233B7" w:rsidP="009233B7">
      <w:pPr>
        <w:rPr>
          <w:sz w:val="24"/>
          <w:szCs w:val="24"/>
        </w:rPr>
      </w:pPr>
    </w:p>
    <w:p w:rsidR="009233B7" w:rsidRPr="00606E73" w:rsidRDefault="009233B7" w:rsidP="00CD1521">
      <w:pPr>
        <w:ind w:left="144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9233B7" w:rsidRPr="00606E73" w:rsidRDefault="009233B7" w:rsidP="00CD1521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 The league manager clicks the </w:t>
      </w:r>
      <w:r w:rsidR="008F37A6" w:rsidRPr="00606E73">
        <w:rPr>
          <w:i/>
          <w:sz w:val="24"/>
          <w:szCs w:val="24"/>
        </w:rPr>
        <w:t>Edit League</w:t>
      </w:r>
      <w:r w:rsidR="008F37A6" w:rsidRPr="00606E73">
        <w:rPr>
          <w:sz w:val="24"/>
          <w:szCs w:val="24"/>
        </w:rPr>
        <w:t xml:space="preserve"> </w:t>
      </w:r>
      <w:r w:rsidRPr="00606E73">
        <w:rPr>
          <w:sz w:val="24"/>
          <w:szCs w:val="24"/>
        </w:rPr>
        <w:t xml:space="preserve">button. </w:t>
      </w:r>
    </w:p>
    <w:p w:rsidR="009233B7" w:rsidRPr="00606E73" w:rsidRDefault="009233B7" w:rsidP="00CD1521">
      <w:pPr>
        <w:ind w:left="144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9233B7" w:rsidRPr="00606E73" w:rsidRDefault="009233B7" w:rsidP="00CD1521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error message will appear.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3870"/>
      </w:tblGrid>
      <w:tr w:rsidR="009233B7" w:rsidRPr="00606E73" w:rsidTr="00CD1521">
        <w:tc>
          <w:tcPr>
            <w:tcW w:w="3870" w:type="dxa"/>
          </w:tcPr>
          <w:p w:rsidR="009233B7" w:rsidRPr="00606E73" w:rsidRDefault="00997EDF" w:rsidP="00344F5C">
            <w:pPr>
              <w:tabs>
                <w:tab w:val="right" w:pos="3654"/>
              </w:tabs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Invalid date syntax. The syntax must be yyyy-mm-dd</w:t>
            </w:r>
          </w:p>
        </w:tc>
      </w:tr>
    </w:tbl>
    <w:p w:rsidR="009233B7" w:rsidRPr="00606E73" w:rsidRDefault="009233B7" w:rsidP="004C4EC0">
      <w:pPr>
        <w:ind w:firstLine="720"/>
        <w:rPr>
          <w:sz w:val="24"/>
          <w:szCs w:val="24"/>
        </w:rPr>
      </w:pPr>
    </w:p>
    <w:p w:rsidR="004C4EC0" w:rsidRPr="00606E73" w:rsidRDefault="00A45D98" w:rsidP="004C4EC0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5</w:t>
      </w:r>
      <w:r w:rsidR="00CB172D" w:rsidRPr="00606E73">
        <w:rPr>
          <w:b/>
          <w:sz w:val="24"/>
          <w:szCs w:val="24"/>
        </w:rPr>
        <w:t>.3</w:t>
      </w:r>
      <w:r w:rsidR="004C4EC0" w:rsidRPr="00606E73">
        <w:rPr>
          <w:b/>
          <w:sz w:val="24"/>
          <w:szCs w:val="24"/>
        </w:rPr>
        <w:t xml:space="preserve">. Exception: </w:t>
      </w:r>
      <w:r w:rsidR="004C4EC0" w:rsidRPr="00606E73">
        <w:rPr>
          <w:sz w:val="24"/>
          <w:szCs w:val="24"/>
        </w:rPr>
        <w:t>The league has already started.</w:t>
      </w:r>
    </w:p>
    <w:p w:rsidR="004C4EC0" w:rsidRPr="00606E73" w:rsidRDefault="004C4EC0" w:rsidP="004C4EC0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tbl>
      <w:tblPr>
        <w:tblStyle w:val="TableGrid"/>
        <w:tblpPr w:leftFromText="180" w:rightFromText="180" w:vertAnchor="text" w:horzAnchor="page" w:tblpX="3136" w:tblpY="357"/>
        <w:tblW w:w="0" w:type="auto"/>
        <w:tblLook w:val="04A0" w:firstRow="1" w:lastRow="0" w:firstColumn="1" w:lastColumn="0" w:noHBand="0" w:noVBand="1"/>
      </w:tblPr>
      <w:tblGrid>
        <w:gridCol w:w="2313"/>
        <w:gridCol w:w="2075"/>
      </w:tblGrid>
      <w:tr w:rsidR="00DE6F9D" w:rsidRPr="00606E73" w:rsidTr="00DE6F9D">
        <w:tc>
          <w:tcPr>
            <w:tcW w:w="4388" w:type="dxa"/>
            <w:gridSpan w:val="2"/>
          </w:tcPr>
          <w:p w:rsidR="00DE6F9D" w:rsidRPr="00606E73" w:rsidRDefault="00DE6F9D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</w:tr>
      <w:tr w:rsidR="00DE6F9D" w:rsidRPr="00606E73" w:rsidTr="00DE6F9D">
        <w:tc>
          <w:tcPr>
            <w:tcW w:w="2313" w:type="dxa"/>
          </w:tcPr>
          <w:p w:rsidR="00DE6F9D" w:rsidRPr="00606E73" w:rsidRDefault="00DE6F9D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DE6F9D" w:rsidRPr="00606E73" w:rsidRDefault="00DE6F9D" w:rsidP="008C1E48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Palakasan </w:t>
            </w:r>
            <w:r w:rsidR="008C1E48" w:rsidRPr="00606E73">
              <w:rPr>
                <w:sz w:val="24"/>
                <w:szCs w:val="24"/>
              </w:rPr>
              <w:t>2015</w:t>
            </w:r>
          </w:p>
        </w:tc>
      </w:tr>
      <w:tr w:rsidR="00DE6F9D" w:rsidRPr="00606E73" w:rsidTr="00DE6F9D">
        <w:tc>
          <w:tcPr>
            <w:tcW w:w="2313" w:type="dxa"/>
          </w:tcPr>
          <w:p w:rsidR="00DE6F9D" w:rsidRPr="00606E73" w:rsidRDefault="00DE6F9D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DE6F9D" w:rsidRPr="00606E73" w:rsidRDefault="009F029D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DE6F9D" w:rsidRPr="00606E73" w:rsidTr="00DE6F9D">
        <w:tc>
          <w:tcPr>
            <w:tcW w:w="2313" w:type="dxa"/>
          </w:tcPr>
          <w:p w:rsidR="00DE6F9D" w:rsidRPr="00606E73" w:rsidRDefault="00DE6F9D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DE6F9D" w:rsidRPr="00606E73" w:rsidRDefault="00DE6F9D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DE6F9D" w:rsidRPr="00606E73" w:rsidTr="00DE6F9D">
        <w:tc>
          <w:tcPr>
            <w:tcW w:w="2313" w:type="dxa"/>
          </w:tcPr>
          <w:p w:rsidR="00DE6F9D" w:rsidRPr="00606E73" w:rsidRDefault="00DE6F9D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DE6F9D" w:rsidRPr="00606E73" w:rsidRDefault="00F5457C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2015</w:t>
            </w:r>
            <w:r w:rsidR="00DE6F9D" w:rsidRPr="00606E73">
              <w:rPr>
                <w:sz w:val="24"/>
                <w:szCs w:val="24"/>
              </w:rPr>
              <w:t>-05-22</w:t>
            </w:r>
          </w:p>
        </w:tc>
      </w:tr>
      <w:tr w:rsidR="00DE6F9D" w:rsidRPr="00606E73" w:rsidTr="00DE6F9D">
        <w:tc>
          <w:tcPr>
            <w:tcW w:w="2313" w:type="dxa"/>
          </w:tcPr>
          <w:p w:rsidR="00DE6F9D" w:rsidRPr="00606E73" w:rsidRDefault="00F5546A" w:rsidP="00DE6F9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DE6F9D" w:rsidRPr="00606E73" w:rsidRDefault="00B0089E" w:rsidP="00B0089E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On going</w:t>
            </w:r>
          </w:p>
        </w:tc>
      </w:tr>
    </w:tbl>
    <w:p w:rsidR="004C4EC0" w:rsidRPr="00606E73" w:rsidRDefault="00DE6F9D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 </w:t>
      </w:r>
      <w:r w:rsidR="004C4EC0" w:rsidRPr="00606E73">
        <w:rPr>
          <w:sz w:val="24"/>
          <w:szCs w:val="24"/>
        </w:rPr>
        <w:t>An existing league</w:t>
      </w:r>
      <w:r w:rsidR="00BF0E3D" w:rsidRPr="00606E73">
        <w:rPr>
          <w:sz w:val="24"/>
          <w:szCs w:val="24"/>
        </w:rPr>
        <w:t xml:space="preserve"> data</w:t>
      </w:r>
    </w:p>
    <w:p w:rsidR="00BF0E3D" w:rsidRPr="00606E73" w:rsidRDefault="00BF0E3D" w:rsidP="006A740E">
      <w:pPr>
        <w:rPr>
          <w:sz w:val="24"/>
          <w:szCs w:val="24"/>
        </w:rPr>
      </w:pPr>
    </w:p>
    <w:p w:rsidR="00DE6F9D" w:rsidRPr="00606E73" w:rsidRDefault="004C4EC0" w:rsidP="004C4EC0">
      <w:pPr>
        <w:spacing w:after="0" w:line="240" w:lineRule="auto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DE6F9D" w:rsidRPr="00606E73">
        <w:rPr>
          <w:sz w:val="24"/>
          <w:szCs w:val="24"/>
        </w:rPr>
        <w:tab/>
      </w:r>
      <w:r w:rsidR="00DE6F9D" w:rsidRPr="00606E73">
        <w:rPr>
          <w:sz w:val="24"/>
          <w:szCs w:val="24"/>
        </w:rPr>
        <w:tab/>
      </w:r>
    </w:p>
    <w:p w:rsidR="00DE6F9D" w:rsidRPr="00606E73" w:rsidRDefault="00DE6F9D" w:rsidP="004C4EC0">
      <w:pPr>
        <w:spacing w:after="0" w:line="240" w:lineRule="auto"/>
        <w:rPr>
          <w:sz w:val="24"/>
          <w:szCs w:val="24"/>
        </w:rPr>
      </w:pPr>
    </w:p>
    <w:p w:rsidR="00DE6F9D" w:rsidRPr="00606E73" w:rsidRDefault="00DE6F9D" w:rsidP="004C4EC0">
      <w:pPr>
        <w:spacing w:after="0" w:line="240" w:lineRule="auto"/>
        <w:rPr>
          <w:sz w:val="24"/>
          <w:szCs w:val="24"/>
        </w:rPr>
      </w:pPr>
    </w:p>
    <w:p w:rsidR="00DE6F9D" w:rsidRPr="00606E73" w:rsidRDefault="00DE6F9D" w:rsidP="004C4EC0">
      <w:pPr>
        <w:spacing w:after="0" w:line="240" w:lineRule="auto"/>
        <w:rPr>
          <w:sz w:val="24"/>
          <w:szCs w:val="24"/>
        </w:rPr>
      </w:pPr>
    </w:p>
    <w:p w:rsidR="00DE6F9D" w:rsidRPr="00606E73" w:rsidRDefault="00DE6F9D" w:rsidP="004C4EC0">
      <w:pPr>
        <w:spacing w:after="0" w:line="240" w:lineRule="auto"/>
        <w:rPr>
          <w:sz w:val="24"/>
          <w:szCs w:val="24"/>
        </w:rPr>
      </w:pPr>
    </w:p>
    <w:p w:rsidR="00DE6F9D" w:rsidRPr="00606E73" w:rsidRDefault="00DE6F9D" w:rsidP="00DE6F9D">
      <w:pPr>
        <w:spacing w:after="0" w:line="240" w:lineRule="auto"/>
        <w:ind w:firstLine="720"/>
        <w:rPr>
          <w:sz w:val="24"/>
          <w:szCs w:val="24"/>
        </w:rPr>
      </w:pPr>
    </w:p>
    <w:p w:rsidR="004C4EC0" w:rsidRPr="00606E73" w:rsidRDefault="004C4EC0" w:rsidP="00DE6F9D">
      <w:pPr>
        <w:spacing w:after="0" w:line="240" w:lineRule="auto"/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4C4EC0" w:rsidP="004C4EC0">
      <w:pPr>
        <w:spacing w:after="0" w:line="240" w:lineRule="auto"/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 The league manager clicks the </w:t>
      </w:r>
      <w:r w:rsidR="004B2539" w:rsidRPr="00606E73">
        <w:rPr>
          <w:i/>
          <w:sz w:val="24"/>
          <w:szCs w:val="24"/>
        </w:rPr>
        <w:t>Edit</w:t>
      </w:r>
      <w:r w:rsidR="004C491F" w:rsidRPr="00606E73">
        <w:rPr>
          <w:sz w:val="24"/>
          <w:szCs w:val="24"/>
        </w:rPr>
        <w:t xml:space="preserve"> button</w:t>
      </w:r>
    </w:p>
    <w:p w:rsidR="00D12419" w:rsidRPr="00606E73" w:rsidRDefault="00D12419" w:rsidP="004C4EC0">
      <w:pPr>
        <w:spacing w:after="0" w:line="240" w:lineRule="auto"/>
        <w:ind w:left="720" w:firstLine="720"/>
        <w:rPr>
          <w:sz w:val="24"/>
          <w:szCs w:val="24"/>
        </w:rPr>
      </w:pPr>
    </w:p>
    <w:p w:rsidR="004C4EC0" w:rsidRPr="00606E73" w:rsidRDefault="004C4EC0" w:rsidP="004C4EC0">
      <w:pPr>
        <w:spacing w:after="0" w:line="240" w:lineRule="auto"/>
        <w:rPr>
          <w:sz w:val="24"/>
          <w:szCs w:val="24"/>
        </w:rPr>
      </w:pPr>
      <w:r w:rsidRPr="00606E73">
        <w:rPr>
          <w:sz w:val="24"/>
          <w:szCs w:val="24"/>
        </w:rPr>
        <w:tab/>
        <w:t>Then (Verify)</w:t>
      </w:r>
    </w:p>
    <w:p w:rsidR="004C4EC0" w:rsidRPr="00606E73" w:rsidRDefault="004C4EC0" w:rsidP="004C4EC0">
      <w:pPr>
        <w:spacing w:after="0" w:line="240" w:lineRule="auto"/>
        <w:ind w:left="720" w:firstLine="720"/>
        <w:rPr>
          <w:i/>
          <w:sz w:val="24"/>
          <w:szCs w:val="24"/>
        </w:rPr>
      </w:pPr>
      <w:r w:rsidRPr="00606E73">
        <w:rPr>
          <w:sz w:val="24"/>
          <w:szCs w:val="24"/>
        </w:rPr>
        <w:t>An error message will appear.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600"/>
      </w:tblGrid>
      <w:tr w:rsidR="004C4EC0" w:rsidRPr="00606E73" w:rsidTr="00A54B2D">
        <w:tc>
          <w:tcPr>
            <w:tcW w:w="3600" w:type="dxa"/>
          </w:tcPr>
          <w:p w:rsidR="004C4EC0" w:rsidRPr="00606E73" w:rsidRDefault="00473ED0" w:rsidP="00C472F4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The </w:t>
            </w:r>
            <w:r w:rsidR="00C472F4" w:rsidRPr="00606E73">
              <w:rPr>
                <w:sz w:val="24"/>
                <w:szCs w:val="24"/>
              </w:rPr>
              <w:t>league</w:t>
            </w:r>
            <w:r w:rsidRPr="00606E73">
              <w:rPr>
                <w:sz w:val="24"/>
                <w:szCs w:val="24"/>
              </w:rPr>
              <w:t xml:space="preserve"> cannot be edited. </w:t>
            </w:r>
            <w:r w:rsidR="00666006" w:rsidRPr="00606E73">
              <w:rPr>
                <w:sz w:val="24"/>
                <w:szCs w:val="24"/>
              </w:rPr>
              <w:t>The league has already started</w:t>
            </w:r>
          </w:p>
        </w:tc>
      </w:tr>
    </w:tbl>
    <w:p w:rsidR="00BF0E3D" w:rsidRPr="00606E73" w:rsidRDefault="00BF0E3D" w:rsidP="00B050E8">
      <w:pPr>
        <w:rPr>
          <w:b/>
          <w:bCs/>
          <w:sz w:val="24"/>
          <w:szCs w:val="24"/>
        </w:rPr>
      </w:pPr>
    </w:p>
    <w:p w:rsidR="004C4EC0" w:rsidRPr="00606E73" w:rsidRDefault="00902623" w:rsidP="004C4EC0">
      <w:pPr>
        <w:ind w:firstLine="720"/>
        <w:rPr>
          <w:ins w:id="66" w:author="Clyde Sacote" w:date="2014-02-04T04:47:00Z"/>
          <w:sz w:val="24"/>
          <w:szCs w:val="24"/>
        </w:rPr>
      </w:pPr>
      <w:r w:rsidRPr="00606E73">
        <w:rPr>
          <w:b/>
          <w:bCs/>
          <w:sz w:val="24"/>
          <w:szCs w:val="24"/>
        </w:rPr>
        <w:t>5</w:t>
      </w:r>
      <w:r w:rsidR="004C4EC0" w:rsidRPr="00606E73">
        <w:rPr>
          <w:b/>
          <w:bCs/>
          <w:sz w:val="24"/>
          <w:szCs w:val="24"/>
        </w:rPr>
        <w:t>A. Alternative (</w:t>
      </w:r>
      <w:r w:rsidR="004C4EC0" w:rsidRPr="00606E73">
        <w:rPr>
          <w:b/>
          <w:bCs/>
          <w:i/>
          <w:iCs/>
          <w:sz w:val="24"/>
          <w:szCs w:val="24"/>
        </w:rPr>
        <w:t>Create League</w:t>
      </w:r>
      <w:r w:rsidR="004C4EC0" w:rsidRPr="00606E73">
        <w:rPr>
          <w:b/>
          <w:bCs/>
          <w:iCs/>
          <w:sz w:val="24"/>
          <w:szCs w:val="24"/>
        </w:rPr>
        <w:t>)</w:t>
      </w:r>
    </w:p>
    <w:p w:rsidR="004C4EC0" w:rsidRPr="00606E73" w:rsidRDefault="004C4EC0" w:rsidP="004C4EC0">
      <w:pPr>
        <w:ind w:left="720" w:firstLine="36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4C4EC0" w:rsidRPr="00606E73" w:rsidRDefault="004C4EC0" w:rsidP="004C4EC0">
      <w:pPr>
        <w:pStyle w:val="ListParagraph"/>
        <w:ind w:left="1080"/>
        <w:rPr>
          <w:ins w:id="67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lastRenderedPageBreak/>
        <w:t xml:space="preserve"> </w:t>
      </w:r>
      <w:r w:rsidR="00E20DF2" w:rsidRPr="00606E73">
        <w:rPr>
          <w:sz w:val="24"/>
          <w:szCs w:val="24"/>
        </w:rPr>
        <w:tab/>
        <w:t>A valid league d</w:t>
      </w:r>
      <w:r w:rsidR="00E46AD9" w:rsidRPr="00606E73">
        <w:rPr>
          <w:sz w:val="24"/>
          <w:szCs w:val="24"/>
        </w:rPr>
        <w:t>ata</w:t>
      </w:r>
    </w:p>
    <w:p w:rsidR="004C4EC0" w:rsidRPr="00606E73" w:rsidRDefault="00E46AD9" w:rsidP="00E46AD9">
      <w:pPr>
        <w:tabs>
          <w:tab w:val="left" w:pos="6030"/>
        </w:tabs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136" w:tblpY="357"/>
        <w:tblW w:w="0" w:type="auto"/>
        <w:tblLook w:val="04A0" w:firstRow="1" w:lastRow="0" w:firstColumn="1" w:lastColumn="0" w:noHBand="0" w:noVBand="1"/>
      </w:tblPr>
      <w:tblGrid>
        <w:gridCol w:w="2313"/>
        <w:gridCol w:w="2075"/>
      </w:tblGrid>
      <w:tr w:rsidR="00BC13A7" w:rsidRPr="00606E73" w:rsidTr="00E87D57">
        <w:tc>
          <w:tcPr>
            <w:tcW w:w="4388" w:type="dxa"/>
            <w:gridSpan w:val="2"/>
          </w:tcPr>
          <w:p w:rsidR="00BC13A7" w:rsidRPr="00606E73" w:rsidRDefault="0041516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New </w:t>
            </w:r>
            <w:r w:rsidR="00BC13A7" w:rsidRPr="00606E73">
              <w:rPr>
                <w:sz w:val="24"/>
                <w:szCs w:val="24"/>
              </w:rPr>
              <w:t>League Data</w:t>
            </w:r>
          </w:p>
        </w:tc>
      </w:tr>
      <w:tr w:rsidR="00BC13A7" w:rsidRPr="00606E73" w:rsidTr="00E87D57">
        <w:tc>
          <w:tcPr>
            <w:tcW w:w="2313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BC13A7" w:rsidRPr="00606E73" w:rsidRDefault="00A32F2F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 p</w:t>
            </w:r>
            <w:r w:rsidR="00D472E7" w:rsidRPr="00606E73">
              <w:rPr>
                <w:sz w:val="24"/>
                <w:szCs w:val="24"/>
              </w:rPr>
              <w:t xml:space="preserve">layoffs </w:t>
            </w:r>
            <w:r w:rsidR="007656C9" w:rsidRPr="00606E73">
              <w:rPr>
                <w:sz w:val="24"/>
                <w:szCs w:val="24"/>
              </w:rPr>
              <w:t>2011</w:t>
            </w:r>
          </w:p>
        </w:tc>
      </w:tr>
      <w:tr w:rsidR="00BC13A7" w:rsidRPr="00606E73" w:rsidTr="00E87D57">
        <w:tc>
          <w:tcPr>
            <w:tcW w:w="2313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BC13A7" w:rsidRPr="00606E73" w:rsidRDefault="00596623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BC13A7" w:rsidRPr="00606E73" w:rsidTr="00E87D57">
        <w:tc>
          <w:tcPr>
            <w:tcW w:w="2313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BC13A7" w:rsidRPr="00606E73" w:rsidTr="00E87D57">
        <w:tc>
          <w:tcPr>
            <w:tcW w:w="2313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2011-05-22</w:t>
            </w:r>
          </w:p>
        </w:tc>
      </w:tr>
      <w:tr w:rsidR="00BC13A7" w:rsidRPr="00606E73" w:rsidTr="00E87D57">
        <w:tc>
          <w:tcPr>
            <w:tcW w:w="2313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BC13A7" w:rsidRPr="00606E73" w:rsidRDefault="00BC13A7" w:rsidP="00BC13A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Not Started</w:t>
            </w:r>
          </w:p>
        </w:tc>
      </w:tr>
    </w:tbl>
    <w:p w:rsidR="009E53E0" w:rsidRPr="00606E73" w:rsidRDefault="009E53E0" w:rsidP="004C4EC0">
      <w:pPr>
        <w:rPr>
          <w:ins w:id="68" w:author="Clyde Sacote" w:date="2014-02-04T04:47:00Z"/>
          <w:sz w:val="24"/>
          <w:szCs w:val="24"/>
        </w:rPr>
      </w:pPr>
    </w:p>
    <w:p w:rsidR="00BC13A7" w:rsidRPr="00606E73" w:rsidRDefault="00BC13A7" w:rsidP="004C4EC0">
      <w:pPr>
        <w:ind w:left="720" w:firstLine="720"/>
        <w:rPr>
          <w:sz w:val="24"/>
          <w:szCs w:val="24"/>
        </w:rPr>
      </w:pPr>
    </w:p>
    <w:p w:rsidR="00BC13A7" w:rsidRPr="00606E73" w:rsidRDefault="00BC13A7" w:rsidP="004C4EC0">
      <w:pPr>
        <w:ind w:left="720" w:firstLine="720"/>
        <w:rPr>
          <w:sz w:val="24"/>
          <w:szCs w:val="24"/>
        </w:rPr>
      </w:pPr>
    </w:p>
    <w:p w:rsidR="00BC13A7" w:rsidRPr="00606E73" w:rsidRDefault="00BC13A7" w:rsidP="004C4EC0">
      <w:pPr>
        <w:ind w:left="720" w:firstLine="720"/>
        <w:rPr>
          <w:sz w:val="24"/>
          <w:szCs w:val="24"/>
        </w:rPr>
      </w:pPr>
    </w:p>
    <w:p w:rsidR="00BC13A7" w:rsidRPr="00606E73" w:rsidRDefault="00BC13A7" w:rsidP="004C4EC0">
      <w:pPr>
        <w:ind w:left="720" w:firstLine="720"/>
        <w:rPr>
          <w:sz w:val="24"/>
          <w:szCs w:val="24"/>
        </w:rPr>
      </w:pPr>
    </w:p>
    <w:p w:rsidR="00BC13A7" w:rsidRPr="00606E73" w:rsidRDefault="00BC13A7" w:rsidP="004C4EC0">
      <w:pPr>
        <w:ind w:left="720" w:firstLine="720"/>
        <w:rPr>
          <w:sz w:val="24"/>
          <w:szCs w:val="24"/>
        </w:rPr>
      </w:pPr>
    </w:p>
    <w:p w:rsidR="00BC13A7" w:rsidRPr="00606E73" w:rsidRDefault="00BC13A7" w:rsidP="004C4EC0">
      <w:pPr>
        <w:ind w:left="720" w:firstLine="720"/>
        <w:rPr>
          <w:sz w:val="24"/>
          <w:szCs w:val="24"/>
        </w:rPr>
      </w:pP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4C4EC0" w:rsidP="004C4EC0">
      <w:pPr>
        <w:ind w:left="1440" w:firstLine="720"/>
        <w:rPr>
          <w:ins w:id="69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>Create</w:t>
      </w:r>
      <w:r w:rsidR="004204E8" w:rsidRPr="00606E73">
        <w:rPr>
          <w:i/>
          <w:sz w:val="24"/>
          <w:szCs w:val="24"/>
        </w:rPr>
        <w:t xml:space="preserve"> League</w:t>
      </w:r>
      <w:r w:rsidRPr="00606E73">
        <w:rPr>
          <w:i/>
          <w:sz w:val="24"/>
          <w:szCs w:val="24"/>
        </w:rPr>
        <w:t xml:space="preserve"> </w:t>
      </w:r>
      <w:r w:rsidRPr="00606E73">
        <w:rPr>
          <w:sz w:val="24"/>
          <w:szCs w:val="24"/>
        </w:rPr>
        <w:t>button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4C4EC0" w:rsidRPr="00606E73" w:rsidRDefault="008A1BE4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is redirected into the league listing page </w:t>
      </w:r>
      <w:r w:rsidR="004C4EC0" w:rsidRPr="00606E73">
        <w:rPr>
          <w:sz w:val="24"/>
          <w:szCs w:val="24"/>
        </w:rPr>
        <w:t xml:space="preserve">and the </w:t>
      </w:r>
      <w:r w:rsidR="003B2AB5" w:rsidRPr="00606E73">
        <w:rPr>
          <w:sz w:val="24"/>
          <w:szCs w:val="24"/>
        </w:rPr>
        <w:t xml:space="preserve">league manager </w:t>
      </w:r>
      <w:r w:rsidR="004C4EC0" w:rsidRPr="00606E73">
        <w:rPr>
          <w:sz w:val="24"/>
          <w:szCs w:val="24"/>
        </w:rPr>
        <w:t xml:space="preserve">will </w:t>
      </w:r>
      <w:r w:rsidR="003B2AB5" w:rsidRPr="00606E73">
        <w:rPr>
          <w:sz w:val="24"/>
          <w:szCs w:val="24"/>
        </w:rPr>
        <w:t>be shown</w:t>
      </w:r>
      <w:r w:rsidR="004C4EC0" w:rsidRPr="00606E73">
        <w:rPr>
          <w:sz w:val="24"/>
          <w:szCs w:val="24"/>
        </w:rPr>
        <w:t xml:space="preserve"> a notification.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3240"/>
      </w:tblGrid>
      <w:tr w:rsidR="004C4EC0" w:rsidRPr="00606E73" w:rsidTr="00A54B2D">
        <w:tc>
          <w:tcPr>
            <w:tcW w:w="3240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</w:t>
            </w:r>
            <w:r w:rsidR="000548A8" w:rsidRPr="00606E73">
              <w:rPr>
                <w:sz w:val="24"/>
                <w:szCs w:val="24"/>
              </w:rPr>
              <w:t xml:space="preserve"> new</w:t>
            </w:r>
            <w:r w:rsidR="00FC6127" w:rsidRPr="00606E73">
              <w:rPr>
                <w:sz w:val="24"/>
                <w:szCs w:val="24"/>
              </w:rPr>
              <w:t xml:space="preserve"> League has been successfully Created</w:t>
            </w:r>
          </w:p>
        </w:tc>
      </w:tr>
    </w:tbl>
    <w:p w:rsidR="004C4EC0" w:rsidRPr="00606E73" w:rsidRDefault="004C4EC0" w:rsidP="004C4EC0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p w:rsidR="004C4EC0" w:rsidRPr="00606E73" w:rsidRDefault="00807480" w:rsidP="004C4EC0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5</w:t>
      </w:r>
      <w:r w:rsidR="004C4EC0" w:rsidRPr="00606E73">
        <w:rPr>
          <w:b/>
          <w:sz w:val="24"/>
          <w:szCs w:val="24"/>
        </w:rPr>
        <w:t>A.1. Exceptions:</w:t>
      </w:r>
      <w:r w:rsidR="004C4EC0" w:rsidRPr="00606E73">
        <w:rPr>
          <w:sz w:val="24"/>
          <w:szCs w:val="24"/>
        </w:rPr>
        <w:t xml:space="preserve">  One </w:t>
      </w:r>
      <w:r w:rsidR="004774CF" w:rsidRPr="00606E73">
        <w:rPr>
          <w:sz w:val="24"/>
          <w:szCs w:val="24"/>
        </w:rPr>
        <w:t xml:space="preserve">or more </w:t>
      </w:r>
      <w:r w:rsidR="004C4EC0" w:rsidRPr="00606E73">
        <w:rPr>
          <w:sz w:val="24"/>
          <w:szCs w:val="24"/>
        </w:rPr>
        <w:t>of the required field is blank</w:t>
      </w:r>
    </w:p>
    <w:p w:rsidR="00BF0E3D" w:rsidRPr="00606E73" w:rsidRDefault="00E640C2" w:rsidP="00E640C2">
      <w:pPr>
        <w:ind w:left="720" w:firstLine="720"/>
        <w:rPr>
          <w:ins w:id="70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tbl>
      <w:tblPr>
        <w:tblStyle w:val="TableGrid"/>
        <w:tblpPr w:leftFromText="180" w:rightFromText="180" w:vertAnchor="text" w:horzAnchor="page" w:tblpX="3136" w:tblpY="357"/>
        <w:tblW w:w="0" w:type="auto"/>
        <w:tblLook w:val="04A0" w:firstRow="1" w:lastRow="0" w:firstColumn="1" w:lastColumn="0" w:noHBand="0" w:noVBand="1"/>
      </w:tblPr>
      <w:tblGrid>
        <w:gridCol w:w="2313"/>
        <w:gridCol w:w="2075"/>
      </w:tblGrid>
      <w:tr w:rsidR="00B87231" w:rsidRPr="00606E73" w:rsidTr="00E87D57">
        <w:tc>
          <w:tcPr>
            <w:tcW w:w="4388" w:type="dxa"/>
            <w:gridSpan w:val="2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New League Data</w:t>
            </w:r>
          </w:p>
        </w:tc>
      </w:tr>
      <w:tr w:rsidR="00B87231" w:rsidRPr="00606E73" w:rsidTr="00E87D57">
        <w:tc>
          <w:tcPr>
            <w:tcW w:w="2313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 playoffs 2014</w:t>
            </w:r>
          </w:p>
        </w:tc>
      </w:tr>
      <w:tr w:rsidR="00B87231" w:rsidRPr="00606E73" w:rsidTr="00E87D57">
        <w:tc>
          <w:tcPr>
            <w:tcW w:w="2313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B87231" w:rsidRPr="00606E73" w:rsidTr="00E87D57">
        <w:tc>
          <w:tcPr>
            <w:tcW w:w="2313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B87231" w:rsidRPr="00606E73" w:rsidTr="00E87D57">
        <w:tc>
          <w:tcPr>
            <w:tcW w:w="2313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2011-05-22</w:t>
            </w:r>
          </w:p>
        </w:tc>
      </w:tr>
      <w:tr w:rsidR="00B87231" w:rsidRPr="00606E73" w:rsidTr="00E87D57">
        <w:tc>
          <w:tcPr>
            <w:tcW w:w="2313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B87231" w:rsidRPr="00606E73" w:rsidRDefault="00B87231" w:rsidP="00B87231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Not Started</w:t>
            </w:r>
          </w:p>
        </w:tc>
      </w:tr>
    </w:tbl>
    <w:p w:rsidR="00BF0E3D" w:rsidRPr="00606E73" w:rsidRDefault="00BF0E3D" w:rsidP="004C4EC0">
      <w:pPr>
        <w:ind w:left="720" w:firstLine="720"/>
        <w:rPr>
          <w:sz w:val="24"/>
          <w:szCs w:val="24"/>
        </w:rPr>
      </w:pPr>
    </w:p>
    <w:p w:rsidR="00B87231" w:rsidRPr="00606E73" w:rsidRDefault="00B87231" w:rsidP="004C4EC0">
      <w:pPr>
        <w:ind w:left="720" w:firstLine="720"/>
        <w:rPr>
          <w:sz w:val="24"/>
          <w:szCs w:val="24"/>
        </w:rPr>
      </w:pPr>
    </w:p>
    <w:p w:rsidR="00B87231" w:rsidRPr="00606E73" w:rsidRDefault="00B87231" w:rsidP="004C4EC0">
      <w:pPr>
        <w:ind w:left="720" w:firstLine="720"/>
        <w:rPr>
          <w:sz w:val="24"/>
          <w:szCs w:val="24"/>
        </w:rPr>
      </w:pPr>
    </w:p>
    <w:p w:rsidR="00B87231" w:rsidRPr="00606E73" w:rsidRDefault="00B87231" w:rsidP="004C4EC0">
      <w:pPr>
        <w:ind w:left="720" w:firstLine="720"/>
        <w:rPr>
          <w:sz w:val="24"/>
          <w:szCs w:val="24"/>
        </w:rPr>
      </w:pPr>
    </w:p>
    <w:p w:rsidR="00B87231" w:rsidRPr="00606E73" w:rsidRDefault="00B87231" w:rsidP="004C4EC0">
      <w:pPr>
        <w:ind w:left="720" w:firstLine="720"/>
        <w:rPr>
          <w:sz w:val="24"/>
          <w:szCs w:val="24"/>
        </w:rPr>
      </w:pPr>
    </w:p>
    <w:p w:rsidR="00B87231" w:rsidRPr="00606E73" w:rsidRDefault="00B87231" w:rsidP="004C4EC0">
      <w:pPr>
        <w:ind w:left="720" w:firstLine="720"/>
        <w:rPr>
          <w:sz w:val="24"/>
          <w:szCs w:val="24"/>
        </w:rPr>
      </w:pP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4C4EC0" w:rsidP="004C4EC0">
      <w:pPr>
        <w:ind w:left="1440" w:firstLine="720"/>
        <w:rPr>
          <w:ins w:id="71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>Create</w:t>
      </w:r>
      <w:r w:rsidR="003D6C20" w:rsidRPr="00606E73">
        <w:rPr>
          <w:i/>
          <w:sz w:val="24"/>
          <w:szCs w:val="24"/>
        </w:rPr>
        <w:t xml:space="preserve"> League</w:t>
      </w:r>
      <w:r w:rsidRPr="00606E73">
        <w:rPr>
          <w:i/>
          <w:sz w:val="24"/>
          <w:szCs w:val="24"/>
        </w:rPr>
        <w:t xml:space="preserve"> </w:t>
      </w:r>
      <w:r w:rsidRPr="00606E73">
        <w:rPr>
          <w:sz w:val="24"/>
          <w:szCs w:val="24"/>
        </w:rPr>
        <w:t>button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4C4EC0" w:rsidRPr="00606E73" w:rsidRDefault="004C4EC0" w:rsidP="004C4EC0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error message will display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3803"/>
      </w:tblGrid>
      <w:tr w:rsidR="004C4EC0" w:rsidRPr="00606E73" w:rsidTr="0045186B">
        <w:tc>
          <w:tcPr>
            <w:tcW w:w="3803" w:type="dxa"/>
          </w:tcPr>
          <w:p w:rsidR="00630605" w:rsidRPr="00606E73" w:rsidRDefault="00032F60" w:rsidP="00032F60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The league name field is required</w:t>
            </w:r>
          </w:p>
        </w:tc>
      </w:tr>
    </w:tbl>
    <w:p w:rsidR="004C4EC0" w:rsidRPr="00606E73" w:rsidRDefault="004C4EC0" w:rsidP="004C4EC0">
      <w:pPr>
        <w:ind w:firstLine="720"/>
        <w:rPr>
          <w:b/>
          <w:sz w:val="24"/>
          <w:szCs w:val="24"/>
        </w:rPr>
      </w:pPr>
    </w:p>
    <w:p w:rsidR="00BF0E3D" w:rsidRPr="00606E73" w:rsidRDefault="00BF0E3D" w:rsidP="00807480">
      <w:pPr>
        <w:rPr>
          <w:b/>
          <w:sz w:val="24"/>
          <w:szCs w:val="24"/>
        </w:rPr>
      </w:pPr>
    </w:p>
    <w:p w:rsidR="004C4EC0" w:rsidRPr="00606E73" w:rsidRDefault="00807480" w:rsidP="004C4EC0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5</w:t>
      </w:r>
      <w:r w:rsidR="004C4EC0" w:rsidRPr="00606E73">
        <w:rPr>
          <w:b/>
          <w:sz w:val="24"/>
          <w:szCs w:val="24"/>
        </w:rPr>
        <w:t>A.2. Exceptions:</w:t>
      </w:r>
      <w:r w:rsidR="004C4EC0" w:rsidRPr="00606E73">
        <w:rPr>
          <w:sz w:val="24"/>
          <w:szCs w:val="24"/>
        </w:rPr>
        <w:t xml:space="preserve">  A league name</w:t>
      </w:r>
      <w:r w:rsidR="007E6BED" w:rsidRPr="00606E73">
        <w:rPr>
          <w:sz w:val="24"/>
          <w:szCs w:val="24"/>
        </w:rPr>
        <w:t xml:space="preserve"> is not unique within the sport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BF0E3D" w:rsidRPr="00606E73" w:rsidRDefault="00D44AD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Exis</w:t>
      </w:r>
      <w:r w:rsidR="006326C4" w:rsidRPr="00606E73">
        <w:rPr>
          <w:sz w:val="24"/>
          <w:szCs w:val="24"/>
        </w:rPr>
        <w:t>t</w:t>
      </w:r>
      <w:r w:rsidRPr="00606E73">
        <w:rPr>
          <w:sz w:val="24"/>
          <w:szCs w:val="24"/>
        </w:rPr>
        <w:t>i</w:t>
      </w:r>
      <w:r w:rsidR="006326C4" w:rsidRPr="00606E73">
        <w:rPr>
          <w:sz w:val="24"/>
          <w:szCs w:val="24"/>
        </w:rPr>
        <w:t xml:space="preserve">ng </w:t>
      </w:r>
      <w:r w:rsidR="00BF0E3D" w:rsidRPr="00606E73">
        <w:rPr>
          <w:sz w:val="24"/>
          <w:szCs w:val="24"/>
        </w:rPr>
        <w:t>League data</w:t>
      </w:r>
    </w:p>
    <w:tbl>
      <w:tblPr>
        <w:tblStyle w:val="TableGrid"/>
        <w:tblW w:w="5961" w:type="dxa"/>
        <w:tblInd w:w="1528" w:type="dxa"/>
        <w:tblLook w:val="04A0" w:firstRow="1" w:lastRow="0" w:firstColumn="1" w:lastColumn="0" w:noHBand="0" w:noVBand="1"/>
      </w:tblPr>
      <w:tblGrid>
        <w:gridCol w:w="1494"/>
        <w:gridCol w:w="2509"/>
        <w:gridCol w:w="1958"/>
      </w:tblGrid>
      <w:tr w:rsidR="00090DE0" w:rsidRPr="00606E73" w:rsidTr="00AB4E7E">
        <w:trPr>
          <w:ins w:id="72" w:author="Clyde Sacote" w:date="2014-02-04T04:47:00Z"/>
        </w:trPr>
        <w:tc>
          <w:tcPr>
            <w:tcW w:w="5961" w:type="dxa"/>
            <w:gridSpan w:val="3"/>
          </w:tcPr>
          <w:p w:rsidR="00090DE0" w:rsidRPr="00606E73" w:rsidRDefault="00090DE0" w:rsidP="00A54B2D">
            <w:pPr>
              <w:rPr>
                <w:ins w:id="73" w:author="Clyde Sacote" w:date="2014-02-04T04:47:00Z"/>
                <w:sz w:val="24"/>
                <w:szCs w:val="24"/>
              </w:rPr>
            </w:pPr>
            <w:ins w:id="74" w:author="Clyde Sacote" w:date="2014-02-04T04:47:00Z">
              <w:r w:rsidRPr="00606E73">
                <w:rPr>
                  <w:sz w:val="24"/>
                  <w:szCs w:val="24"/>
                </w:rPr>
                <w:t>League Data</w:t>
              </w:r>
            </w:ins>
            <w:r w:rsidRPr="00606E73">
              <w:rPr>
                <w:sz w:val="24"/>
                <w:szCs w:val="24"/>
              </w:rPr>
              <w:t xml:space="preserve"> #1</w:t>
            </w:r>
          </w:p>
        </w:tc>
      </w:tr>
      <w:tr w:rsidR="00090DE0" w:rsidRPr="00606E73" w:rsidTr="00AB4E7E">
        <w:trPr>
          <w:ins w:id="75" w:author="Clyde Sacote" w:date="2014-02-04T04:47:00Z"/>
        </w:trPr>
        <w:tc>
          <w:tcPr>
            <w:tcW w:w="1494" w:type="dxa"/>
          </w:tcPr>
          <w:p w:rsidR="00090DE0" w:rsidRPr="00606E73" w:rsidRDefault="00090DE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090DE0" w:rsidRPr="00606E73" w:rsidRDefault="00090DE0" w:rsidP="00A54B2D">
            <w:pPr>
              <w:rPr>
                <w:ins w:id="76" w:author="Clyde Sacote" w:date="2014-02-04T04:47:00Z"/>
                <w:sz w:val="24"/>
                <w:szCs w:val="24"/>
              </w:rPr>
            </w:pPr>
            <w:ins w:id="77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1958" w:type="dxa"/>
          </w:tcPr>
          <w:p w:rsidR="00090DE0" w:rsidRPr="00606E73" w:rsidRDefault="00AB4E7E" w:rsidP="00A54B2D">
            <w:pPr>
              <w:rPr>
                <w:ins w:id="78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2015</w:t>
            </w:r>
          </w:p>
        </w:tc>
      </w:tr>
      <w:tr w:rsidR="00090DE0" w:rsidRPr="00606E73" w:rsidTr="00AB4E7E">
        <w:trPr>
          <w:ins w:id="79" w:author="Clyde Sacote" w:date="2014-02-04T04:47:00Z"/>
        </w:trPr>
        <w:tc>
          <w:tcPr>
            <w:tcW w:w="1494" w:type="dxa"/>
          </w:tcPr>
          <w:p w:rsidR="00090DE0" w:rsidRPr="00606E73" w:rsidRDefault="00090DE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090DE0" w:rsidRPr="00606E73" w:rsidRDefault="00090DE0" w:rsidP="00A54B2D">
            <w:pPr>
              <w:rPr>
                <w:ins w:id="80" w:author="Clyde Sacote" w:date="2014-02-04T04:47:00Z"/>
                <w:sz w:val="24"/>
                <w:szCs w:val="24"/>
              </w:rPr>
            </w:pPr>
            <w:ins w:id="81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1958" w:type="dxa"/>
          </w:tcPr>
          <w:p w:rsidR="00090DE0" w:rsidRPr="00606E73" w:rsidRDefault="00CE5846" w:rsidP="00A54B2D">
            <w:pPr>
              <w:rPr>
                <w:ins w:id="82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090DE0" w:rsidRPr="00606E73" w:rsidTr="00AB4E7E">
        <w:trPr>
          <w:ins w:id="83" w:author="Clyde Sacote" w:date="2014-02-04T04:47:00Z"/>
        </w:trPr>
        <w:tc>
          <w:tcPr>
            <w:tcW w:w="1494" w:type="dxa"/>
          </w:tcPr>
          <w:p w:rsidR="00090DE0" w:rsidRPr="00606E73" w:rsidRDefault="00090DE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090DE0" w:rsidRPr="00606E73" w:rsidRDefault="00090DE0" w:rsidP="00A54B2D">
            <w:pPr>
              <w:rPr>
                <w:ins w:id="84" w:author="Clyde Sacote" w:date="2014-02-04T04:47:00Z"/>
                <w:sz w:val="24"/>
                <w:szCs w:val="24"/>
              </w:rPr>
            </w:pPr>
            <w:ins w:id="85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1958" w:type="dxa"/>
          </w:tcPr>
          <w:p w:rsidR="00090DE0" w:rsidRPr="00606E73" w:rsidRDefault="00090DE0" w:rsidP="00A54B2D">
            <w:pPr>
              <w:rPr>
                <w:ins w:id="86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ins w:id="87" w:author="Clyde Sacote" w:date="2014-02-04T04:47:00Z">
              <w:r w:rsidRPr="00606E73">
                <w:rPr>
                  <w:sz w:val="24"/>
                  <w:szCs w:val="24"/>
                </w:rPr>
                <w:t xml:space="preserve"> Elimination</w:t>
              </w:r>
            </w:ins>
          </w:p>
        </w:tc>
      </w:tr>
      <w:tr w:rsidR="00090DE0" w:rsidRPr="00606E73" w:rsidTr="00AB4E7E">
        <w:trPr>
          <w:ins w:id="88" w:author="Clyde Sacote" w:date="2014-02-04T04:47:00Z"/>
        </w:trPr>
        <w:tc>
          <w:tcPr>
            <w:tcW w:w="1494" w:type="dxa"/>
          </w:tcPr>
          <w:p w:rsidR="00090DE0" w:rsidRPr="00606E73" w:rsidRDefault="00090DE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090DE0" w:rsidRPr="00606E73" w:rsidRDefault="00090DE0" w:rsidP="00A54B2D">
            <w:pPr>
              <w:rPr>
                <w:ins w:id="89" w:author="Clyde Sacote" w:date="2014-02-04T04:47:00Z"/>
                <w:sz w:val="24"/>
                <w:szCs w:val="24"/>
              </w:rPr>
            </w:pPr>
            <w:ins w:id="90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1958" w:type="dxa"/>
          </w:tcPr>
          <w:p w:rsidR="00090DE0" w:rsidRPr="00606E73" w:rsidRDefault="00895B2D" w:rsidP="00A54B2D">
            <w:pPr>
              <w:rPr>
                <w:ins w:id="91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2015-05-22</w:t>
            </w:r>
          </w:p>
        </w:tc>
      </w:tr>
    </w:tbl>
    <w:p w:rsidR="004C4EC0" w:rsidRPr="00606E73" w:rsidRDefault="004C4EC0" w:rsidP="004C4EC0">
      <w:pPr>
        <w:rPr>
          <w:sz w:val="24"/>
          <w:szCs w:val="24"/>
        </w:rPr>
      </w:pPr>
    </w:p>
    <w:p w:rsidR="00BF0E3D" w:rsidRPr="00606E73" w:rsidRDefault="00BF0E3D" w:rsidP="006326C4">
      <w:pPr>
        <w:ind w:left="720" w:firstLine="720"/>
        <w:rPr>
          <w:ins w:id="92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 </w:t>
      </w:r>
      <w:r w:rsidR="006326C4" w:rsidRPr="00606E73">
        <w:rPr>
          <w:sz w:val="24"/>
          <w:szCs w:val="24"/>
        </w:rPr>
        <w:t xml:space="preserve">New </w:t>
      </w:r>
      <w:ins w:id="93" w:author="Clyde Sacote" w:date="2014-02-04T04:47:00Z">
        <w:r w:rsidR="006326C4" w:rsidRPr="00606E73">
          <w:rPr>
            <w:sz w:val="24"/>
            <w:szCs w:val="24"/>
          </w:rPr>
          <w:t>League Data</w:t>
        </w:r>
      </w:ins>
      <w:r w:rsidR="006326C4" w:rsidRPr="00606E73">
        <w:rPr>
          <w:sz w:val="24"/>
          <w:szCs w:val="24"/>
        </w:rPr>
        <w:t xml:space="preserve"> to be created</w:t>
      </w:r>
    </w:p>
    <w:tbl>
      <w:tblPr>
        <w:tblStyle w:val="TableGrid"/>
        <w:tblW w:w="7468" w:type="dxa"/>
        <w:tblInd w:w="1548" w:type="dxa"/>
        <w:tblLook w:val="04A0" w:firstRow="1" w:lastRow="0" w:firstColumn="1" w:lastColumn="0" w:noHBand="0" w:noVBand="1"/>
      </w:tblPr>
      <w:tblGrid>
        <w:gridCol w:w="2382"/>
        <w:gridCol w:w="2898"/>
        <w:gridCol w:w="2188"/>
      </w:tblGrid>
      <w:tr w:rsidR="00124068" w:rsidRPr="00606E73" w:rsidTr="00344F5C">
        <w:trPr>
          <w:ins w:id="94" w:author="Clyde Sacote" w:date="2014-02-04T04:47:00Z"/>
        </w:trPr>
        <w:tc>
          <w:tcPr>
            <w:tcW w:w="7468" w:type="dxa"/>
            <w:gridSpan w:val="3"/>
          </w:tcPr>
          <w:p w:rsidR="00124068" w:rsidRPr="00606E73" w:rsidRDefault="00124068" w:rsidP="00A54B2D">
            <w:pPr>
              <w:rPr>
                <w:ins w:id="95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New </w:t>
            </w:r>
            <w:ins w:id="96" w:author="Clyde Sacote" w:date="2014-02-04T04:47:00Z">
              <w:r w:rsidRPr="00606E73">
                <w:rPr>
                  <w:sz w:val="24"/>
                  <w:szCs w:val="24"/>
                </w:rPr>
                <w:t>League Data</w:t>
              </w:r>
            </w:ins>
            <w:r w:rsidRPr="00606E73">
              <w:rPr>
                <w:sz w:val="24"/>
                <w:szCs w:val="24"/>
              </w:rPr>
              <w:t xml:space="preserve"> to be created</w:t>
            </w:r>
          </w:p>
        </w:tc>
      </w:tr>
      <w:tr w:rsidR="00124068" w:rsidRPr="00606E73" w:rsidTr="00124068">
        <w:trPr>
          <w:ins w:id="97" w:author="Clyde Sacote" w:date="2014-02-04T04:47:00Z"/>
        </w:trPr>
        <w:tc>
          <w:tcPr>
            <w:tcW w:w="2382" w:type="dxa"/>
          </w:tcPr>
          <w:p w:rsidR="00124068" w:rsidRPr="00606E73" w:rsidRDefault="00124068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898" w:type="dxa"/>
          </w:tcPr>
          <w:p w:rsidR="00124068" w:rsidRPr="00606E73" w:rsidRDefault="00124068" w:rsidP="00A54B2D">
            <w:pPr>
              <w:rPr>
                <w:ins w:id="98" w:author="Clyde Sacote" w:date="2014-02-04T04:47:00Z"/>
                <w:sz w:val="24"/>
                <w:szCs w:val="24"/>
              </w:rPr>
            </w:pPr>
            <w:ins w:id="99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2188" w:type="dxa"/>
          </w:tcPr>
          <w:p w:rsidR="00124068" w:rsidRPr="00606E73" w:rsidRDefault="00F5559B" w:rsidP="00A54B2D">
            <w:pPr>
              <w:rPr>
                <w:ins w:id="100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2015</w:t>
            </w:r>
          </w:p>
        </w:tc>
      </w:tr>
      <w:tr w:rsidR="00124068" w:rsidRPr="00606E73" w:rsidTr="00124068">
        <w:trPr>
          <w:ins w:id="101" w:author="Clyde Sacote" w:date="2014-02-04T04:47:00Z"/>
        </w:trPr>
        <w:tc>
          <w:tcPr>
            <w:tcW w:w="2382" w:type="dxa"/>
          </w:tcPr>
          <w:p w:rsidR="00124068" w:rsidRPr="00606E73" w:rsidRDefault="00124068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898" w:type="dxa"/>
          </w:tcPr>
          <w:p w:rsidR="00124068" w:rsidRPr="00606E73" w:rsidRDefault="00124068" w:rsidP="00A54B2D">
            <w:pPr>
              <w:rPr>
                <w:ins w:id="102" w:author="Clyde Sacote" w:date="2014-02-04T04:47:00Z"/>
                <w:sz w:val="24"/>
                <w:szCs w:val="24"/>
              </w:rPr>
            </w:pPr>
            <w:ins w:id="103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2188" w:type="dxa"/>
          </w:tcPr>
          <w:p w:rsidR="00124068" w:rsidRPr="00606E73" w:rsidRDefault="00DD2856" w:rsidP="00A54B2D">
            <w:pPr>
              <w:rPr>
                <w:ins w:id="104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124068" w:rsidRPr="00606E73" w:rsidTr="00124068">
        <w:trPr>
          <w:ins w:id="105" w:author="Clyde Sacote" w:date="2014-02-04T04:47:00Z"/>
        </w:trPr>
        <w:tc>
          <w:tcPr>
            <w:tcW w:w="2382" w:type="dxa"/>
          </w:tcPr>
          <w:p w:rsidR="00124068" w:rsidRPr="00606E73" w:rsidRDefault="00124068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898" w:type="dxa"/>
          </w:tcPr>
          <w:p w:rsidR="00124068" w:rsidRPr="00606E73" w:rsidRDefault="00124068" w:rsidP="00A54B2D">
            <w:pPr>
              <w:rPr>
                <w:ins w:id="106" w:author="Clyde Sacote" w:date="2014-02-04T04:47:00Z"/>
                <w:sz w:val="24"/>
                <w:szCs w:val="24"/>
              </w:rPr>
            </w:pPr>
            <w:ins w:id="107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2188" w:type="dxa"/>
          </w:tcPr>
          <w:p w:rsidR="00124068" w:rsidRPr="00606E73" w:rsidRDefault="00124068" w:rsidP="00A54B2D">
            <w:pPr>
              <w:rPr>
                <w:ins w:id="108" w:author="Clyde Sacote" w:date="2014-02-04T04:47:00Z"/>
                <w:sz w:val="24"/>
                <w:szCs w:val="24"/>
              </w:rPr>
            </w:pPr>
            <w:ins w:id="109" w:author="Clyde Sacote" w:date="2014-02-04T04:47:00Z">
              <w:r w:rsidRPr="00606E73">
                <w:rPr>
                  <w:sz w:val="24"/>
                  <w:szCs w:val="24"/>
                </w:rPr>
                <w:t xml:space="preserve">Double </w:t>
              </w:r>
            </w:ins>
            <w:r w:rsidRPr="00606E73">
              <w:rPr>
                <w:sz w:val="24"/>
                <w:szCs w:val="24"/>
              </w:rPr>
              <w:t>Elimination</w:t>
            </w:r>
          </w:p>
        </w:tc>
      </w:tr>
      <w:tr w:rsidR="00124068" w:rsidRPr="00606E73" w:rsidTr="00124068">
        <w:trPr>
          <w:ins w:id="110" w:author="Clyde Sacote" w:date="2014-02-04T04:47:00Z"/>
        </w:trPr>
        <w:tc>
          <w:tcPr>
            <w:tcW w:w="2382" w:type="dxa"/>
          </w:tcPr>
          <w:p w:rsidR="00124068" w:rsidRPr="00606E73" w:rsidRDefault="00124068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898" w:type="dxa"/>
          </w:tcPr>
          <w:p w:rsidR="00124068" w:rsidRPr="00606E73" w:rsidRDefault="00124068" w:rsidP="00A54B2D">
            <w:pPr>
              <w:rPr>
                <w:ins w:id="111" w:author="Clyde Sacote" w:date="2014-02-04T04:47:00Z"/>
                <w:sz w:val="24"/>
                <w:szCs w:val="24"/>
              </w:rPr>
            </w:pPr>
            <w:ins w:id="112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2188" w:type="dxa"/>
          </w:tcPr>
          <w:p w:rsidR="00124068" w:rsidRPr="00606E73" w:rsidRDefault="00E16D5F" w:rsidP="00A54B2D">
            <w:pPr>
              <w:rPr>
                <w:ins w:id="113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2015</w:t>
            </w:r>
            <w:r w:rsidR="00124068" w:rsidRPr="00606E73">
              <w:rPr>
                <w:sz w:val="24"/>
                <w:szCs w:val="24"/>
              </w:rPr>
              <w:t>-08-14</w:t>
            </w:r>
          </w:p>
        </w:tc>
      </w:tr>
    </w:tbl>
    <w:p w:rsidR="004C4EC0" w:rsidRPr="00606E73" w:rsidRDefault="004C4EC0" w:rsidP="004C4EC0">
      <w:pPr>
        <w:rPr>
          <w:ins w:id="114" w:author="Clyde Sacote" w:date="2014-02-04T04:47:00Z"/>
          <w:sz w:val="24"/>
          <w:szCs w:val="24"/>
        </w:rPr>
      </w:pP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4C4EC0" w:rsidRPr="00606E73" w:rsidRDefault="004C4EC0" w:rsidP="004C4EC0">
      <w:pPr>
        <w:ind w:left="1440" w:firstLine="720"/>
        <w:rPr>
          <w:ins w:id="115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>Create</w:t>
      </w:r>
      <w:r w:rsidR="005E27D7" w:rsidRPr="00606E73">
        <w:rPr>
          <w:i/>
          <w:sz w:val="24"/>
          <w:szCs w:val="24"/>
        </w:rPr>
        <w:t xml:space="preserve"> League</w:t>
      </w:r>
      <w:r w:rsidRPr="00606E73">
        <w:rPr>
          <w:i/>
          <w:sz w:val="24"/>
          <w:szCs w:val="24"/>
        </w:rPr>
        <w:t xml:space="preserve"> </w:t>
      </w:r>
      <w:r w:rsidRPr="00606E73">
        <w:rPr>
          <w:sz w:val="24"/>
          <w:szCs w:val="24"/>
        </w:rPr>
        <w:t>button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4C4EC0" w:rsidRPr="00606E73" w:rsidRDefault="004C4EC0" w:rsidP="004C4EC0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error message will display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140"/>
      </w:tblGrid>
      <w:tr w:rsidR="004C4EC0" w:rsidRPr="00606E73" w:rsidTr="00505A88">
        <w:tc>
          <w:tcPr>
            <w:tcW w:w="4140" w:type="dxa"/>
          </w:tcPr>
          <w:p w:rsidR="004C4EC0" w:rsidRPr="00606E73" w:rsidRDefault="004C4EC0" w:rsidP="00032F60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The league name </w:t>
            </w:r>
            <w:r w:rsidR="00505A88" w:rsidRPr="00606E73">
              <w:rPr>
                <w:sz w:val="24"/>
                <w:szCs w:val="24"/>
              </w:rPr>
              <w:t xml:space="preserve">already exist </w:t>
            </w:r>
            <w:r w:rsidR="00032F60" w:rsidRPr="00606E73">
              <w:rPr>
                <w:sz w:val="24"/>
                <w:szCs w:val="24"/>
              </w:rPr>
              <w:t>within the given sport</w:t>
            </w:r>
          </w:p>
        </w:tc>
      </w:tr>
    </w:tbl>
    <w:p w:rsidR="00D04905" w:rsidRPr="00606E73" w:rsidRDefault="00D04905" w:rsidP="00D04905">
      <w:pPr>
        <w:ind w:firstLine="720"/>
        <w:rPr>
          <w:b/>
          <w:sz w:val="24"/>
          <w:szCs w:val="24"/>
        </w:rPr>
      </w:pPr>
    </w:p>
    <w:p w:rsidR="00D04905" w:rsidRPr="00606E73" w:rsidRDefault="009F718D" w:rsidP="00D04905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5</w:t>
      </w:r>
      <w:r w:rsidR="00D04905" w:rsidRPr="00606E73">
        <w:rPr>
          <w:b/>
          <w:sz w:val="24"/>
          <w:szCs w:val="24"/>
        </w:rPr>
        <w:t>A.3. Exceptions:</w:t>
      </w:r>
      <w:r w:rsidR="00D04905" w:rsidRPr="00606E73">
        <w:rPr>
          <w:sz w:val="24"/>
          <w:szCs w:val="24"/>
        </w:rPr>
        <w:t xml:space="preserve">  </w:t>
      </w:r>
      <w:r w:rsidR="00256496" w:rsidRPr="00606E73">
        <w:rPr>
          <w:sz w:val="24"/>
          <w:szCs w:val="24"/>
        </w:rPr>
        <w:t>The Registration d</w:t>
      </w:r>
      <w:r w:rsidR="00D04905" w:rsidRPr="00606E73">
        <w:rPr>
          <w:sz w:val="24"/>
          <w:szCs w:val="24"/>
        </w:rPr>
        <w:t xml:space="preserve">eadline is either blank or invalid </w:t>
      </w:r>
      <w:r w:rsidR="00256496" w:rsidRPr="00606E73">
        <w:rPr>
          <w:sz w:val="24"/>
          <w:szCs w:val="24"/>
        </w:rPr>
        <w:t xml:space="preserve">date </w:t>
      </w:r>
      <w:r w:rsidR="00D04905" w:rsidRPr="00606E73">
        <w:rPr>
          <w:sz w:val="24"/>
          <w:szCs w:val="24"/>
        </w:rPr>
        <w:t>syntax</w:t>
      </w:r>
    </w:p>
    <w:p w:rsidR="00CE754E" w:rsidRPr="00606E73" w:rsidRDefault="00CE754E" w:rsidP="00CE754E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CE754E" w:rsidRPr="00606E73" w:rsidRDefault="00CA63A9" w:rsidP="00CA63A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League data</w:t>
      </w:r>
    </w:p>
    <w:tbl>
      <w:tblPr>
        <w:tblStyle w:val="TableGrid"/>
        <w:tblW w:w="5961" w:type="dxa"/>
        <w:tblInd w:w="1528" w:type="dxa"/>
        <w:tblLook w:val="04A0" w:firstRow="1" w:lastRow="0" w:firstColumn="1" w:lastColumn="0" w:noHBand="0" w:noVBand="1"/>
      </w:tblPr>
      <w:tblGrid>
        <w:gridCol w:w="1494"/>
        <w:gridCol w:w="2509"/>
        <w:gridCol w:w="1958"/>
      </w:tblGrid>
      <w:tr w:rsidR="00256496" w:rsidRPr="00606E73" w:rsidTr="00344F5C">
        <w:trPr>
          <w:ins w:id="116" w:author="Clyde Sacote" w:date="2014-02-04T04:47:00Z"/>
        </w:trPr>
        <w:tc>
          <w:tcPr>
            <w:tcW w:w="5961" w:type="dxa"/>
            <w:gridSpan w:val="3"/>
          </w:tcPr>
          <w:p w:rsidR="00256496" w:rsidRPr="00606E73" w:rsidRDefault="00256496" w:rsidP="00344F5C">
            <w:pPr>
              <w:rPr>
                <w:ins w:id="117" w:author="Clyde Sacote" w:date="2014-02-04T04:47:00Z"/>
                <w:sz w:val="24"/>
                <w:szCs w:val="24"/>
              </w:rPr>
            </w:pPr>
            <w:ins w:id="118" w:author="Clyde Sacote" w:date="2014-02-04T04:47:00Z">
              <w:r w:rsidRPr="00606E73">
                <w:rPr>
                  <w:sz w:val="24"/>
                  <w:szCs w:val="24"/>
                </w:rPr>
                <w:t>League Data</w:t>
              </w:r>
            </w:ins>
            <w:r w:rsidRPr="00606E73">
              <w:rPr>
                <w:sz w:val="24"/>
                <w:szCs w:val="24"/>
              </w:rPr>
              <w:t xml:space="preserve"> #1</w:t>
            </w:r>
          </w:p>
        </w:tc>
      </w:tr>
      <w:tr w:rsidR="00256496" w:rsidRPr="00606E73" w:rsidTr="00344F5C">
        <w:trPr>
          <w:ins w:id="119" w:author="Clyde Sacote" w:date="2014-02-04T04:47:00Z"/>
        </w:trPr>
        <w:tc>
          <w:tcPr>
            <w:tcW w:w="1494" w:type="dxa"/>
          </w:tcPr>
          <w:p w:rsidR="00256496" w:rsidRPr="00606E73" w:rsidRDefault="0025649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Enter</w:t>
            </w:r>
          </w:p>
        </w:tc>
        <w:tc>
          <w:tcPr>
            <w:tcW w:w="2509" w:type="dxa"/>
          </w:tcPr>
          <w:p w:rsidR="00256496" w:rsidRPr="00606E73" w:rsidRDefault="00256496" w:rsidP="00344F5C">
            <w:pPr>
              <w:rPr>
                <w:ins w:id="120" w:author="Clyde Sacote" w:date="2014-02-04T04:47:00Z"/>
                <w:sz w:val="24"/>
                <w:szCs w:val="24"/>
              </w:rPr>
            </w:pPr>
            <w:ins w:id="121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1958" w:type="dxa"/>
          </w:tcPr>
          <w:p w:rsidR="00256496" w:rsidRPr="00606E73" w:rsidRDefault="00256496" w:rsidP="00256496">
            <w:pPr>
              <w:rPr>
                <w:ins w:id="122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2020</w:t>
            </w:r>
          </w:p>
        </w:tc>
      </w:tr>
      <w:tr w:rsidR="00256496" w:rsidRPr="00606E73" w:rsidTr="00344F5C">
        <w:trPr>
          <w:ins w:id="123" w:author="Clyde Sacote" w:date="2014-02-04T04:47:00Z"/>
        </w:trPr>
        <w:tc>
          <w:tcPr>
            <w:tcW w:w="1494" w:type="dxa"/>
          </w:tcPr>
          <w:p w:rsidR="00256496" w:rsidRPr="00606E73" w:rsidRDefault="0025649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256496" w:rsidRPr="00606E73" w:rsidRDefault="00256496" w:rsidP="00344F5C">
            <w:pPr>
              <w:rPr>
                <w:ins w:id="124" w:author="Clyde Sacote" w:date="2014-02-04T04:47:00Z"/>
                <w:sz w:val="24"/>
                <w:szCs w:val="24"/>
              </w:rPr>
            </w:pPr>
            <w:ins w:id="125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1958" w:type="dxa"/>
          </w:tcPr>
          <w:p w:rsidR="00256496" w:rsidRPr="00606E73" w:rsidRDefault="00256496" w:rsidP="00344F5C">
            <w:pPr>
              <w:rPr>
                <w:ins w:id="126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256496" w:rsidRPr="00606E73" w:rsidTr="00344F5C">
        <w:trPr>
          <w:ins w:id="127" w:author="Clyde Sacote" w:date="2014-02-04T04:47:00Z"/>
        </w:trPr>
        <w:tc>
          <w:tcPr>
            <w:tcW w:w="1494" w:type="dxa"/>
          </w:tcPr>
          <w:p w:rsidR="00256496" w:rsidRPr="00606E73" w:rsidRDefault="0025649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256496" w:rsidRPr="00606E73" w:rsidRDefault="00256496" w:rsidP="00344F5C">
            <w:pPr>
              <w:rPr>
                <w:ins w:id="128" w:author="Clyde Sacote" w:date="2014-02-04T04:47:00Z"/>
                <w:sz w:val="24"/>
                <w:szCs w:val="24"/>
              </w:rPr>
            </w:pPr>
            <w:ins w:id="129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1958" w:type="dxa"/>
          </w:tcPr>
          <w:p w:rsidR="00256496" w:rsidRPr="00606E73" w:rsidRDefault="00256496" w:rsidP="00344F5C">
            <w:pPr>
              <w:rPr>
                <w:ins w:id="130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ins w:id="131" w:author="Clyde Sacote" w:date="2014-02-04T04:47:00Z">
              <w:r w:rsidRPr="00606E73">
                <w:rPr>
                  <w:sz w:val="24"/>
                  <w:szCs w:val="24"/>
                </w:rPr>
                <w:t xml:space="preserve"> Elimination</w:t>
              </w:r>
            </w:ins>
          </w:p>
        </w:tc>
      </w:tr>
      <w:tr w:rsidR="00256496" w:rsidRPr="00606E73" w:rsidTr="00344F5C">
        <w:trPr>
          <w:ins w:id="132" w:author="Clyde Sacote" w:date="2014-02-04T04:47:00Z"/>
        </w:trPr>
        <w:tc>
          <w:tcPr>
            <w:tcW w:w="1494" w:type="dxa"/>
          </w:tcPr>
          <w:p w:rsidR="00256496" w:rsidRPr="00606E73" w:rsidRDefault="00256496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Select</w:t>
            </w:r>
          </w:p>
        </w:tc>
        <w:tc>
          <w:tcPr>
            <w:tcW w:w="2509" w:type="dxa"/>
          </w:tcPr>
          <w:p w:rsidR="00256496" w:rsidRPr="00606E73" w:rsidRDefault="00256496" w:rsidP="00344F5C">
            <w:pPr>
              <w:rPr>
                <w:ins w:id="133" w:author="Clyde Sacote" w:date="2014-02-04T04:47:00Z"/>
                <w:sz w:val="24"/>
                <w:szCs w:val="24"/>
              </w:rPr>
            </w:pPr>
            <w:ins w:id="134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1958" w:type="dxa"/>
          </w:tcPr>
          <w:p w:rsidR="00256496" w:rsidRPr="00606E73" w:rsidRDefault="00256496" w:rsidP="00344F5C">
            <w:pPr>
              <w:rPr>
                <w:ins w:id="135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August 30,2020</w:t>
            </w:r>
          </w:p>
        </w:tc>
      </w:tr>
    </w:tbl>
    <w:p w:rsidR="00CA63A9" w:rsidRPr="00606E73" w:rsidRDefault="00CA63A9" w:rsidP="00CA63A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CA63A9" w:rsidRPr="00606E73" w:rsidRDefault="00CA63A9" w:rsidP="00CA63A9">
      <w:pPr>
        <w:ind w:left="1440" w:firstLine="720"/>
        <w:rPr>
          <w:ins w:id="136" w:author="Clyde Sacote" w:date="2014-02-04T04:47:00Z"/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Pr="00606E73">
        <w:rPr>
          <w:i/>
          <w:sz w:val="24"/>
          <w:szCs w:val="24"/>
        </w:rPr>
        <w:t xml:space="preserve">Create League </w:t>
      </w:r>
      <w:r w:rsidRPr="00606E73">
        <w:rPr>
          <w:sz w:val="24"/>
          <w:szCs w:val="24"/>
        </w:rPr>
        <w:t>button</w:t>
      </w:r>
    </w:p>
    <w:p w:rsidR="00CA63A9" w:rsidRPr="00606E73" w:rsidRDefault="00CA63A9" w:rsidP="00CA63A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CA63A9" w:rsidRPr="00606E73" w:rsidRDefault="00CA63A9" w:rsidP="00CA63A9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>An error message will display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140"/>
      </w:tblGrid>
      <w:tr w:rsidR="00CA63A9" w:rsidRPr="00606E73" w:rsidTr="00344F5C">
        <w:tc>
          <w:tcPr>
            <w:tcW w:w="4140" w:type="dxa"/>
          </w:tcPr>
          <w:p w:rsidR="00CA63A9" w:rsidRPr="00606E73" w:rsidRDefault="00CA63A9" w:rsidP="00344F5C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Invalid date syntax. The syntax must be yyyy-mm-dd</w:t>
            </w:r>
          </w:p>
        </w:tc>
      </w:tr>
    </w:tbl>
    <w:p w:rsidR="00CA63A9" w:rsidRPr="00606E73" w:rsidRDefault="00CA63A9" w:rsidP="00CA63A9">
      <w:pPr>
        <w:ind w:firstLine="720"/>
        <w:rPr>
          <w:b/>
          <w:sz w:val="24"/>
          <w:szCs w:val="24"/>
        </w:rPr>
      </w:pPr>
    </w:p>
    <w:p w:rsidR="004C4EC0" w:rsidRPr="00606E73" w:rsidRDefault="004C4EC0" w:rsidP="004C4EC0">
      <w:pPr>
        <w:ind w:firstLine="720"/>
        <w:rPr>
          <w:b/>
          <w:bCs/>
          <w:sz w:val="24"/>
          <w:szCs w:val="24"/>
        </w:rPr>
      </w:pPr>
    </w:p>
    <w:p w:rsidR="004C4EC0" w:rsidRPr="00606E73" w:rsidRDefault="009F718D" w:rsidP="004C4EC0">
      <w:pPr>
        <w:ind w:firstLine="720"/>
        <w:rPr>
          <w:ins w:id="137" w:author="Clyde Sacote" w:date="2014-02-04T04:47:00Z"/>
          <w:sz w:val="24"/>
          <w:szCs w:val="24"/>
        </w:rPr>
      </w:pPr>
      <w:r w:rsidRPr="00606E73">
        <w:rPr>
          <w:b/>
          <w:bCs/>
          <w:sz w:val="24"/>
          <w:szCs w:val="24"/>
        </w:rPr>
        <w:t>5</w:t>
      </w:r>
      <w:r w:rsidR="004C4EC0" w:rsidRPr="00606E73">
        <w:rPr>
          <w:b/>
          <w:bCs/>
          <w:sz w:val="24"/>
          <w:szCs w:val="24"/>
        </w:rPr>
        <w:t>B. Alternative (</w:t>
      </w:r>
      <w:r w:rsidR="004C4EC0" w:rsidRPr="00606E73">
        <w:rPr>
          <w:b/>
          <w:bCs/>
          <w:i/>
          <w:iCs/>
          <w:sz w:val="24"/>
          <w:szCs w:val="24"/>
        </w:rPr>
        <w:t>Deactivate League</w:t>
      </w:r>
      <w:r w:rsidR="004C4EC0" w:rsidRPr="00606E73">
        <w:rPr>
          <w:b/>
          <w:bCs/>
          <w:sz w:val="24"/>
          <w:szCs w:val="24"/>
        </w:rPr>
        <w:t>)</w:t>
      </w:r>
    </w:p>
    <w:p w:rsidR="004C4EC0" w:rsidRPr="00606E73" w:rsidRDefault="004C4EC0" w:rsidP="004C4EC0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1299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4C4EC0" w:rsidRPr="00606E73" w:rsidTr="00A54B2D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</w:p>
        </w:tc>
      </w:tr>
      <w:tr w:rsidR="004C4EC0" w:rsidRPr="00606E73" w:rsidTr="00A54B2D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4C4EC0" w:rsidRPr="00606E73" w:rsidRDefault="004262AF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1990</w:t>
            </w:r>
          </w:p>
        </w:tc>
      </w:tr>
      <w:tr w:rsidR="004C4EC0" w:rsidRPr="00606E73" w:rsidTr="00A54B2D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4C4EC0" w:rsidRPr="00606E73" w:rsidRDefault="007F59B5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4C4EC0" w:rsidRPr="00606E73" w:rsidTr="00A54B2D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4C4EC0" w:rsidRPr="00606E73" w:rsidTr="00A54B2D">
        <w:tc>
          <w:tcPr>
            <w:tcW w:w="2313" w:type="dxa"/>
          </w:tcPr>
          <w:p w:rsidR="004C4EC0" w:rsidRPr="00606E73" w:rsidRDefault="004C4EC0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4C4EC0" w:rsidRPr="00606E73" w:rsidRDefault="004718D8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1990</w:t>
            </w:r>
            <w:r w:rsidR="00826016" w:rsidRPr="00606E73">
              <w:rPr>
                <w:sz w:val="24"/>
                <w:szCs w:val="24"/>
              </w:rPr>
              <w:t>-08-14</w:t>
            </w:r>
          </w:p>
        </w:tc>
      </w:tr>
    </w:tbl>
    <w:p w:rsidR="004C4EC0" w:rsidRPr="00606E73" w:rsidRDefault="004C4EC0" w:rsidP="004C4EC0">
      <w:pPr>
        <w:rPr>
          <w:sz w:val="24"/>
          <w:szCs w:val="24"/>
        </w:rPr>
      </w:pPr>
    </w:p>
    <w:p w:rsidR="004C4EC0" w:rsidRPr="00606E73" w:rsidRDefault="004C4EC0" w:rsidP="004C4EC0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BE0180" w:rsidRPr="00606E73" w:rsidRDefault="004C4EC0" w:rsidP="00AB766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 </w:t>
      </w:r>
      <w:r w:rsidRPr="00606E73">
        <w:rPr>
          <w:sz w:val="24"/>
          <w:szCs w:val="24"/>
        </w:rPr>
        <w:tab/>
        <w:t xml:space="preserve">The league manager clicks the </w:t>
      </w:r>
      <w:r w:rsidRPr="00606E73">
        <w:rPr>
          <w:i/>
          <w:sz w:val="24"/>
          <w:szCs w:val="24"/>
        </w:rPr>
        <w:t xml:space="preserve">Deactivate </w:t>
      </w:r>
      <w:r w:rsidR="00F67662" w:rsidRPr="00606E73">
        <w:rPr>
          <w:i/>
          <w:sz w:val="24"/>
          <w:szCs w:val="24"/>
        </w:rPr>
        <w:t xml:space="preserve">League </w:t>
      </w:r>
      <w:r w:rsidR="00AB7663" w:rsidRPr="00606E73">
        <w:rPr>
          <w:sz w:val="24"/>
          <w:szCs w:val="24"/>
        </w:rPr>
        <w:t>button</w:t>
      </w:r>
    </w:p>
    <w:p w:rsidR="004C4EC0" w:rsidRPr="00606E73" w:rsidRDefault="004C4EC0" w:rsidP="004C4EC0">
      <w:pPr>
        <w:rPr>
          <w:rStyle w:val="eop"/>
          <w:sz w:val="24"/>
          <w:szCs w:val="24"/>
        </w:rPr>
      </w:pPr>
      <w:r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ab/>
      </w:r>
      <w:r w:rsidRPr="00606E73">
        <w:rPr>
          <w:rStyle w:val="eop"/>
          <w:sz w:val="24"/>
          <w:szCs w:val="24"/>
        </w:rPr>
        <w:t>Then (Verify)</w:t>
      </w:r>
    </w:p>
    <w:p w:rsidR="004C4EC0" w:rsidRPr="00606E73" w:rsidRDefault="004C4EC0" w:rsidP="00BE0180">
      <w:pPr>
        <w:ind w:left="1440" w:firstLine="720"/>
        <w:rPr>
          <w:sz w:val="24"/>
          <w:szCs w:val="24"/>
        </w:rPr>
      </w:pPr>
      <w:r w:rsidRPr="00606E73">
        <w:rPr>
          <w:rStyle w:val="eop"/>
          <w:sz w:val="24"/>
          <w:szCs w:val="24"/>
        </w:rPr>
        <w:t xml:space="preserve">The league has been deactivated </w:t>
      </w:r>
      <w:r w:rsidRPr="00606E73">
        <w:rPr>
          <w:sz w:val="24"/>
          <w:szCs w:val="24"/>
        </w:rPr>
        <w:t>and the user will receive a notification.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680"/>
      </w:tblGrid>
      <w:tr w:rsidR="004C4EC0" w:rsidRPr="00606E73" w:rsidTr="005D1EFF">
        <w:tc>
          <w:tcPr>
            <w:tcW w:w="4680" w:type="dxa"/>
          </w:tcPr>
          <w:p w:rsidR="004C4EC0" w:rsidRPr="00606E73" w:rsidRDefault="004C4EC0" w:rsidP="00C4285F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The League has been </w:t>
            </w:r>
            <w:r w:rsidR="00C4285F" w:rsidRPr="00606E73">
              <w:rPr>
                <w:sz w:val="24"/>
                <w:szCs w:val="24"/>
              </w:rPr>
              <w:t>successfully deactivated</w:t>
            </w:r>
          </w:p>
        </w:tc>
      </w:tr>
    </w:tbl>
    <w:p w:rsidR="004C4EC0" w:rsidRPr="00606E73" w:rsidRDefault="004C4EC0" w:rsidP="004C4EC0">
      <w:pPr>
        <w:ind w:left="1440" w:firstLine="720"/>
        <w:rPr>
          <w:sz w:val="24"/>
          <w:szCs w:val="24"/>
        </w:rPr>
      </w:pPr>
    </w:p>
    <w:p w:rsidR="0029685D" w:rsidRPr="00606E73" w:rsidRDefault="00360908" w:rsidP="0029685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606E73">
        <w:rPr>
          <w:sz w:val="24"/>
          <w:szCs w:val="24"/>
        </w:rPr>
        <w:t xml:space="preserve">Name: </w:t>
      </w:r>
      <w:r w:rsidRPr="00606E73">
        <w:rPr>
          <w:b/>
          <w:sz w:val="24"/>
          <w:szCs w:val="24"/>
        </w:rPr>
        <w:t xml:space="preserve">Manage Team </w:t>
      </w:r>
    </w:p>
    <w:p w:rsidR="00360908" w:rsidRPr="00606E73" w:rsidRDefault="00360908" w:rsidP="00360908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612845" w:rsidRPr="00606E73" w:rsidRDefault="00612845" w:rsidP="00360908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29685D" w:rsidRPr="00606E73" w:rsidTr="0029685D">
        <w:tc>
          <w:tcPr>
            <w:tcW w:w="2313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</w:p>
        </w:tc>
      </w:tr>
      <w:tr w:rsidR="0029685D" w:rsidRPr="00606E73" w:rsidTr="0029685D">
        <w:tc>
          <w:tcPr>
            <w:tcW w:w="2313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 League</w:t>
            </w:r>
          </w:p>
        </w:tc>
      </w:tr>
      <w:tr w:rsidR="0029685D" w:rsidRPr="00606E73" w:rsidTr="0029685D">
        <w:tc>
          <w:tcPr>
            <w:tcW w:w="2313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29685D" w:rsidRPr="00606E73" w:rsidTr="0029685D">
        <w:tc>
          <w:tcPr>
            <w:tcW w:w="2313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29685D" w:rsidRPr="00606E73" w:rsidTr="0029685D">
        <w:tc>
          <w:tcPr>
            <w:tcW w:w="2313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29685D" w:rsidRPr="00606E73" w:rsidRDefault="0029685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</w:tbl>
    <w:p w:rsidR="0029685D" w:rsidRPr="00606E73" w:rsidRDefault="0029685D" w:rsidP="00360908">
      <w:pPr>
        <w:ind w:left="720" w:firstLine="720"/>
        <w:rPr>
          <w:sz w:val="24"/>
          <w:szCs w:val="24"/>
        </w:rPr>
      </w:pPr>
    </w:p>
    <w:p w:rsidR="00AD5688" w:rsidRPr="00606E73" w:rsidRDefault="00360908" w:rsidP="0019607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An existing </w:t>
      </w:r>
      <w:r w:rsidR="001B4A0B" w:rsidRPr="00606E73">
        <w:rPr>
          <w:sz w:val="24"/>
          <w:szCs w:val="24"/>
        </w:rPr>
        <w:t>team data in the under the given league</w:t>
      </w:r>
      <w:r w:rsidR="007601E8" w:rsidRPr="00606E73">
        <w:rPr>
          <w:sz w:val="24"/>
          <w:szCs w:val="24"/>
        </w:rPr>
        <w:tab/>
      </w:r>
      <w:r w:rsidR="007601E8" w:rsidRPr="00606E73">
        <w:rPr>
          <w:sz w:val="24"/>
          <w:szCs w:val="24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E25B24" w:rsidRPr="00606E73" w:rsidTr="00C87685">
        <w:tc>
          <w:tcPr>
            <w:tcW w:w="5400" w:type="dxa"/>
            <w:gridSpan w:val="2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E25B24" w:rsidRPr="00606E73" w:rsidTr="00C87685">
        <w:tc>
          <w:tcPr>
            <w:tcW w:w="2568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SCS Wolves</w:t>
            </w:r>
          </w:p>
        </w:tc>
      </w:tr>
      <w:tr w:rsidR="00E25B24" w:rsidRPr="00606E73" w:rsidTr="00C87685">
        <w:tc>
          <w:tcPr>
            <w:tcW w:w="2568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E25B24" w:rsidRPr="00606E73" w:rsidRDefault="00D52EA0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Smith</w:t>
            </w:r>
          </w:p>
        </w:tc>
      </w:tr>
      <w:tr w:rsidR="00E25B24" w:rsidRPr="00606E73" w:rsidTr="00C87685">
        <w:tc>
          <w:tcPr>
            <w:tcW w:w="2568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E25B24" w:rsidRPr="00606E73" w:rsidRDefault="00D52EA0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Alan</w:t>
            </w:r>
          </w:p>
        </w:tc>
      </w:tr>
      <w:tr w:rsidR="00E25B24" w:rsidRPr="00606E73" w:rsidTr="00C87685">
        <w:tc>
          <w:tcPr>
            <w:tcW w:w="2568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E25B24" w:rsidRPr="00606E73" w:rsidTr="00C87685">
        <w:tc>
          <w:tcPr>
            <w:tcW w:w="2568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lastRenderedPageBreak/>
              <w:t>Team Description</w:t>
            </w:r>
          </w:p>
        </w:tc>
        <w:tc>
          <w:tcPr>
            <w:tcW w:w="2832" w:type="dxa"/>
          </w:tcPr>
          <w:p w:rsidR="00E25B24" w:rsidRPr="00606E73" w:rsidRDefault="00E25B24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team from SCS</w:t>
            </w:r>
          </w:p>
        </w:tc>
      </w:tr>
    </w:tbl>
    <w:p w:rsidR="00E25B24" w:rsidRPr="00606E73" w:rsidRDefault="00E25B24" w:rsidP="00E25B24">
      <w:pPr>
        <w:ind w:left="720" w:firstLine="720"/>
        <w:rPr>
          <w:sz w:val="24"/>
          <w:szCs w:val="24"/>
        </w:rPr>
      </w:pPr>
    </w:p>
    <w:p w:rsidR="00967CF8" w:rsidRPr="00606E73" w:rsidRDefault="00967CF8" w:rsidP="00E25B24">
      <w:pPr>
        <w:ind w:left="720" w:firstLine="720"/>
        <w:rPr>
          <w:sz w:val="24"/>
          <w:szCs w:val="24"/>
        </w:rPr>
      </w:pPr>
    </w:p>
    <w:p w:rsidR="00967CF8" w:rsidRPr="00606E73" w:rsidRDefault="00967CF8" w:rsidP="00E25B24">
      <w:pPr>
        <w:ind w:left="720" w:firstLine="720"/>
        <w:rPr>
          <w:sz w:val="24"/>
          <w:szCs w:val="24"/>
        </w:rPr>
      </w:pPr>
    </w:p>
    <w:p w:rsidR="00360908" w:rsidRPr="00606E73" w:rsidRDefault="00E25B24" w:rsidP="00E25B24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New Team data to be changed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540540" w:rsidRPr="00606E73" w:rsidTr="00E25B24">
        <w:tc>
          <w:tcPr>
            <w:tcW w:w="5400" w:type="dxa"/>
            <w:gridSpan w:val="2"/>
          </w:tcPr>
          <w:p w:rsidR="00540540" w:rsidRPr="00606E73" w:rsidRDefault="0054054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540540" w:rsidRPr="00606E73" w:rsidTr="00E25B24">
        <w:tc>
          <w:tcPr>
            <w:tcW w:w="2568" w:type="dxa"/>
          </w:tcPr>
          <w:p w:rsidR="00540540" w:rsidRPr="00606E73" w:rsidRDefault="00847292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540540" w:rsidRPr="00606E73" w:rsidRDefault="00E87D57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SCS Wolves</w:t>
            </w:r>
          </w:p>
        </w:tc>
      </w:tr>
      <w:tr w:rsidR="00540540" w:rsidRPr="00606E73" w:rsidTr="00E25B24">
        <w:tc>
          <w:tcPr>
            <w:tcW w:w="2568" w:type="dxa"/>
          </w:tcPr>
          <w:p w:rsidR="00540540" w:rsidRPr="00606E73" w:rsidRDefault="00507A15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540540" w:rsidRPr="00606E73" w:rsidRDefault="00CF767D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Smith</w:t>
            </w:r>
          </w:p>
        </w:tc>
      </w:tr>
      <w:tr w:rsidR="00540540" w:rsidRPr="00606E73" w:rsidTr="00E25B24">
        <w:tc>
          <w:tcPr>
            <w:tcW w:w="2568" w:type="dxa"/>
          </w:tcPr>
          <w:p w:rsidR="00540540" w:rsidRPr="00606E73" w:rsidRDefault="009206AF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540540" w:rsidRPr="00606E73" w:rsidRDefault="00627576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John</w:t>
            </w:r>
          </w:p>
        </w:tc>
      </w:tr>
      <w:tr w:rsidR="00540540" w:rsidRPr="00606E73" w:rsidTr="00E25B24">
        <w:tc>
          <w:tcPr>
            <w:tcW w:w="2568" w:type="dxa"/>
          </w:tcPr>
          <w:p w:rsidR="00540540" w:rsidRPr="00606E73" w:rsidRDefault="00D72720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540540" w:rsidRPr="00606E73" w:rsidRDefault="00D50D34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B120FA" w:rsidRPr="00606E73" w:rsidTr="00E25B24">
        <w:tc>
          <w:tcPr>
            <w:tcW w:w="2568" w:type="dxa"/>
          </w:tcPr>
          <w:p w:rsidR="00B120FA" w:rsidRPr="00606E73" w:rsidRDefault="00B120FA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B120FA" w:rsidRPr="00606E73" w:rsidRDefault="00667D99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team from SCS</w:t>
            </w:r>
          </w:p>
        </w:tc>
      </w:tr>
    </w:tbl>
    <w:p w:rsidR="00540540" w:rsidRPr="00606E73" w:rsidRDefault="00540540" w:rsidP="00360908">
      <w:pPr>
        <w:ind w:left="1440" w:firstLine="720"/>
        <w:rPr>
          <w:sz w:val="24"/>
          <w:szCs w:val="24"/>
        </w:rPr>
      </w:pPr>
    </w:p>
    <w:p w:rsidR="00360908" w:rsidRPr="00606E73" w:rsidRDefault="00360908" w:rsidP="00360908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(Triggered)</w:t>
      </w:r>
    </w:p>
    <w:p w:rsidR="00360908" w:rsidRPr="00606E73" w:rsidRDefault="00360908" w:rsidP="00360908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</w:t>
      </w:r>
      <w:r w:rsidR="001B5C0D" w:rsidRPr="00606E73">
        <w:rPr>
          <w:i/>
          <w:sz w:val="24"/>
          <w:szCs w:val="24"/>
        </w:rPr>
        <w:t>Update Team Information</w:t>
      </w:r>
      <w:r w:rsidRPr="00606E73">
        <w:rPr>
          <w:i/>
          <w:sz w:val="24"/>
          <w:szCs w:val="24"/>
        </w:rPr>
        <w:t xml:space="preserve"> </w:t>
      </w:r>
      <w:r w:rsidRPr="00606E73">
        <w:rPr>
          <w:sz w:val="24"/>
          <w:szCs w:val="24"/>
        </w:rPr>
        <w:t>button</w:t>
      </w:r>
    </w:p>
    <w:p w:rsidR="00360908" w:rsidRPr="00606E73" w:rsidRDefault="00360908" w:rsidP="00360908">
      <w:pPr>
        <w:spacing w:after="0" w:line="240" w:lineRule="auto"/>
        <w:ind w:firstLine="720"/>
        <w:rPr>
          <w:bCs/>
          <w:sz w:val="24"/>
          <w:szCs w:val="24"/>
        </w:rPr>
      </w:pPr>
      <w:r w:rsidRPr="00606E73">
        <w:rPr>
          <w:bCs/>
          <w:sz w:val="24"/>
          <w:szCs w:val="24"/>
        </w:rPr>
        <w:t xml:space="preserve">Then (Verify) </w:t>
      </w:r>
    </w:p>
    <w:p w:rsidR="00360908" w:rsidRPr="00606E73" w:rsidRDefault="00360908" w:rsidP="00360908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606E73">
        <w:rPr>
          <w:bCs/>
          <w:sz w:val="24"/>
          <w:szCs w:val="24"/>
        </w:rPr>
        <w:t>Team information will be updated</w:t>
      </w:r>
      <w:r w:rsidR="00921C31" w:rsidRPr="00606E73">
        <w:rPr>
          <w:bCs/>
          <w:sz w:val="24"/>
          <w:szCs w:val="24"/>
        </w:rPr>
        <w:t>. The user will be notified</w:t>
      </w:r>
    </w:p>
    <w:p w:rsidR="00360908" w:rsidRPr="00606E73" w:rsidRDefault="00360908" w:rsidP="00360908">
      <w:pPr>
        <w:spacing w:after="0" w:line="240" w:lineRule="auto"/>
        <w:ind w:left="1440" w:firstLine="720"/>
        <w:rPr>
          <w:bCs/>
          <w:sz w:val="24"/>
          <w:szCs w:val="24"/>
        </w:rPr>
      </w:pP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3870"/>
      </w:tblGrid>
      <w:tr w:rsidR="00360908" w:rsidRPr="00606E73" w:rsidTr="00A54B2D">
        <w:tc>
          <w:tcPr>
            <w:tcW w:w="3870" w:type="dxa"/>
          </w:tcPr>
          <w:p w:rsidR="00360908" w:rsidRPr="00606E73" w:rsidRDefault="00AD7439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Team has been successfully updated</w:t>
            </w:r>
          </w:p>
        </w:tc>
      </w:tr>
    </w:tbl>
    <w:p w:rsidR="00360908" w:rsidRPr="00606E73" w:rsidRDefault="00360908" w:rsidP="00360908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p w:rsidR="00360908" w:rsidRPr="00606E73" w:rsidRDefault="00461137" w:rsidP="00360908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>6</w:t>
      </w:r>
      <w:r w:rsidR="00360908" w:rsidRPr="00606E73">
        <w:rPr>
          <w:b/>
          <w:sz w:val="24"/>
          <w:szCs w:val="24"/>
        </w:rPr>
        <w:t xml:space="preserve">.1. Exceptions: </w:t>
      </w:r>
      <w:r w:rsidR="00360908" w:rsidRPr="00606E73">
        <w:rPr>
          <w:sz w:val="24"/>
          <w:szCs w:val="24"/>
        </w:rPr>
        <w:t>One of the team’s required field is changed to blank.</w:t>
      </w:r>
    </w:p>
    <w:p w:rsidR="00360908" w:rsidRPr="00606E73" w:rsidRDefault="00360908" w:rsidP="00360908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B50EAB" w:rsidRPr="00606E73" w:rsidRDefault="00B50EAB" w:rsidP="00B50EAB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B50EAB" w:rsidRPr="00606E73" w:rsidTr="00E87D57">
        <w:tc>
          <w:tcPr>
            <w:tcW w:w="2313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</w:p>
        </w:tc>
      </w:tr>
      <w:tr w:rsidR="00B50EAB" w:rsidRPr="00606E73" w:rsidTr="00E87D57">
        <w:tc>
          <w:tcPr>
            <w:tcW w:w="2313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 League</w:t>
            </w:r>
          </w:p>
        </w:tc>
      </w:tr>
      <w:tr w:rsidR="00B50EAB" w:rsidRPr="00606E73" w:rsidTr="00E87D57">
        <w:tc>
          <w:tcPr>
            <w:tcW w:w="2313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B50EAB" w:rsidRPr="00606E73" w:rsidTr="00E87D57">
        <w:tc>
          <w:tcPr>
            <w:tcW w:w="2313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B50EAB" w:rsidRPr="00606E73" w:rsidTr="00E87D57">
        <w:tc>
          <w:tcPr>
            <w:tcW w:w="2313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B50EAB" w:rsidRPr="00606E73" w:rsidRDefault="00B50EAB" w:rsidP="00E87D5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</w:tbl>
    <w:p w:rsidR="00B50EAB" w:rsidRPr="00606E73" w:rsidRDefault="00B50EAB" w:rsidP="00360908">
      <w:pPr>
        <w:ind w:firstLine="720"/>
        <w:rPr>
          <w:sz w:val="24"/>
          <w:szCs w:val="24"/>
        </w:rPr>
      </w:pPr>
    </w:p>
    <w:p w:rsidR="00360908" w:rsidRPr="00606E73" w:rsidRDefault="00360908" w:rsidP="00360908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Existing League Data 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484C77" w:rsidRPr="00606E73" w:rsidTr="00C87685">
        <w:tc>
          <w:tcPr>
            <w:tcW w:w="5400" w:type="dxa"/>
            <w:gridSpan w:val="2"/>
          </w:tcPr>
          <w:p w:rsidR="00484C77" w:rsidRPr="00606E73" w:rsidRDefault="00484C7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484C77" w:rsidRPr="00606E73" w:rsidTr="00C87685">
        <w:tc>
          <w:tcPr>
            <w:tcW w:w="2568" w:type="dxa"/>
          </w:tcPr>
          <w:p w:rsidR="00484C77" w:rsidRPr="00606E73" w:rsidRDefault="00484C7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484C77" w:rsidRPr="00606E73" w:rsidRDefault="00484C77" w:rsidP="00484C7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CSM lynx</w:t>
            </w:r>
          </w:p>
        </w:tc>
      </w:tr>
      <w:tr w:rsidR="00484C77" w:rsidRPr="00606E73" w:rsidTr="00C87685">
        <w:tc>
          <w:tcPr>
            <w:tcW w:w="2568" w:type="dxa"/>
          </w:tcPr>
          <w:p w:rsidR="00484C77" w:rsidRPr="00606E73" w:rsidRDefault="00484C7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484C77" w:rsidRPr="00606E73" w:rsidRDefault="00B22E7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Brown</w:t>
            </w:r>
          </w:p>
        </w:tc>
      </w:tr>
      <w:tr w:rsidR="00484C77" w:rsidRPr="00606E73" w:rsidTr="00C87685">
        <w:tc>
          <w:tcPr>
            <w:tcW w:w="2568" w:type="dxa"/>
          </w:tcPr>
          <w:p w:rsidR="00484C77" w:rsidRPr="00606E73" w:rsidRDefault="00484C7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484C77" w:rsidRPr="00606E73" w:rsidRDefault="00B22E7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James</w:t>
            </w:r>
          </w:p>
        </w:tc>
      </w:tr>
      <w:tr w:rsidR="00484C77" w:rsidRPr="00606E73" w:rsidTr="00C87685">
        <w:tc>
          <w:tcPr>
            <w:tcW w:w="2568" w:type="dxa"/>
          </w:tcPr>
          <w:p w:rsidR="00484C77" w:rsidRPr="00606E73" w:rsidRDefault="00484C7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484C77" w:rsidRPr="00606E73" w:rsidRDefault="00484C7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484C77" w:rsidRPr="00606E73" w:rsidTr="00C87685">
        <w:tc>
          <w:tcPr>
            <w:tcW w:w="2568" w:type="dxa"/>
          </w:tcPr>
          <w:p w:rsidR="00484C77" w:rsidRPr="00606E73" w:rsidRDefault="00484C7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484C77" w:rsidRPr="00606E73" w:rsidRDefault="00484C77" w:rsidP="000275C2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A team from </w:t>
            </w:r>
            <w:r w:rsidR="000275C2" w:rsidRPr="00606E73">
              <w:rPr>
                <w:sz w:val="24"/>
                <w:szCs w:val="24"/>
              </w:rPr>
              <w:t>CSM</w:t>
            </w:r>
          </w:p>
        </w:tc>
      </w:tr>
    </w:tbl>
    <w:p w:rsidR="00360908" w:rsidRPr="00606E73" w:rsidRDefault="00360908" w:rsidP="00360908">
      <w:pPr>
        <w:ind w:left="1440" w:firstLine="720"/>
        <w:rPr>
          <w:sz w:val="24"/>
          <w:szCs w:val="24"/>
        </w:rPr>
      </w:pPr>
    </w:p>
    <w:p w:rsidR="00A54B2D" w:rsidRPr="00606E73" w:rsidRDefault="00A54B2D" w:rsidP="00A54B2D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Desired data to be edited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4C6E09" w:rsidRPr="00606E73" w:rsidTr="00C87685">
        <w:tc>
          <w:tcPr>
            <w:tcW w:w="5400" w:type="dxa"/>
            <w:gridSpan w:val="2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lastRenderedPageBreak/>
              <w:t>Team Data</w:t>
            </w:r>
          </w:p>
        </w:tc>
      </w:tr>
      <w:tr w:rsidR="004C6E09" w:rsidRPr="00606E73" w:rsidTr="00C87685">
        <w:tc>
          <w:tcPr>
            <w:tcW w:w="2568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</w:p>
        </w:tc>
      </w:tr>
      <w:tr w:rsidR="004C6E09" w:rsidRPr="00606E73" w:rsidTr="00C87685">
        <w:tc>
          <w:tcPr>
            <w:tcW w:w="2568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Brown</w:t>
            </w:r>
          </w:p>
        </w:tc>
      </w:tr>
      <w:tr w:rsidR="004C6E09" w:rsidRPr="00606E73" w:rsidTr="00C87685">
        <w:tc>
          <w:tcPr>
            <w:tcW w:w="2568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James</w:t>
            </w:r>
          </w:p>
        </w:tc>
      </w:tr>
      <w:tr w:rsidR="004C6E09" w:rsidRPr="00606E73" w:rsidTr="00C87685">
        <w:tc>
          <w:tcPr>
            <w:tcW w:w="2568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4C6E09" w:rsidRPr="00606E73" w:rsidTr="00C87685">
        <w:tc>
          <w:tcPr>
            <w:tcW w:w="2568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4C6E09" w:rsidRPr="00606E73" w:rsidRDefault="004C6E0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team from CSM</w:t>
            </w:r>
          </w:p>
        </w:tc>
      </w:tr>
    </w:tbl>
    <w:p w:rsidR="00360908" w:rsidRPr="00606E73" w:rsidRDefault="00360908" w:rsidP="00360908">
      <w:pPr>
        <w:ind w:left="1440" w:firstLine="720"/>
        <w:rPr>
          <w:sz w:val="24"/>
          <w:szCs w:val="24"/>
        </w:rPr>
      </w:pPr>
    </w:p>
    <w:p w:rsidR="00360908" w:rsidRPr="00606E73" w:rsidRDefault="00360908" w:rsidP="00360908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(Triggered)</w:t>
      </w:r>
    </w:p>
    <w:p w:rsidR="00360908" w:rsidRPr="00606E73" w:rsidRDefault="00360908" w:rsidP="00360908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</w:t>
      </w:r>
      <w:r w:rsidR="00756A41" w:rsidRPr="00606E73">
        <w:rPr>
          <w:i/>
          <w:sz w:val="24"/>
          <w:szCs w:val="24"/>
        </w:rPr>
        <w:t>Update Team Information</w:t>
      </w:r>
      <w:r w:rsidRPr="00606E73">
        <w:rPr>
          <w:i/>
          <w:sz w:val="24"/>
          <w:szCs w:val="24"/>
        </w:rPr>
        <w:t xml:space="preserve"> </w:t>
      </w:r>
      <w:r w:rsidRPr="00606E73">
        <w:rPr>
          <w:sz w:val="24"/>
          <w:szCs w:val="24"/>
        </w:rPr>
        <w:t>button.</w:t>
      </w:r>
    </w:p>
    <w:p w:rsidR="00360908" w:rsidRPr="00606E73" w:rsidRDefault="00360908" w:rsidP="00360908">
      <w:pPr>
        <w:spacing w:after="0" w:line="240" w:lineRule="auto"/>
        <w:rPr>
          <w:b/>
          <w:bCs/>
          <w:sz w:val="24"/>
          <w:szCs w:val="24"/>
        </w:rPr>
      </w:pPr>
    </w:p>
    <w:p w:rsidR="00360908" w:rsidRPr="00606E73" w:rsidRDefault="00360908" w:rsidP="00360908">
      <w:pPr>
        <w:spacing w:after="0" w:line="240" w:lineRule="auto"/>
        <w:ind w:firstLine="720"/>
        <w:rPr>
          <w:bCs/>
          <w:sz w:val="24"/>
          <w:szCs w:val="24"/>
        </w:rPr>
      </w:pPr>
      <w:r w:rsidRPr="00606E73">
        <w:rPr>
          <w:bCs/>
          <w:sz w:val="24"/>
          <w:szCs w:val="24"/>
        </w:rPr>
        <w:t xml:space="preserve">Then (Verify) </w:t>
      </w:r>
    </w:p>
    <w:p w:rsidR="00360908" w:rsidRPr="00606E73" w:rsidRDefault="00360908" w:rsidP="00360908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606E73">
        <w:rPr>
          <w:bCs/>
          <w:sz w:val="24"/>
          <w:szCs w:val="24"/>
        </w:rPr>
        <w:t>The user will be notified of an error.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3397"/>
      </w:tblGrid>
      <w:tr w:rsidR="00360908" w:rsidRPr="00606E73" w:rsidTr="008F701B">
        <w:tc>
          <w:tcPr>
            <w:tcW w:w="3397" w:type="dxa"/>
          </w:tcPr>
          <w:p w:rsidR="00360908" w:rsidRPr="00606E73" w:rsidRDefault="00641DC5" w:rsidP="00340DA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 field is required</w:t>
            </w:r>
          </w:p>
        </w:tc>
      </w:tr>
    </w:tbl>
    <w:p w:rsidR="00360908" w:rsidRPr="00606E73" w:rsidRDefault="00360908" w:rsidP="00360908">
      <w:pPr>
        <w:rPr>
          <w:sz w:val="24"/>
          <w:szCs w:val="24"/>
        </w:rPr>
      </w:pPr>
    </w:p>
    <w:p w:rsidR="00360908" w:rsidRPr="00606E73" w:rsidRDefault="00360908" w:rsidP="00360908">
      <w:pPr>
        <w:rPr>
          <w:rStyle w:val="eop"/>
          <w:sz w:val="24"/>
          <w:szCs w:val="24"/>
        </w:rPr>
      </w:pPr>
      <w:r w:rsidRPr="00606E73">
        <w:rPr>
          <w:sz w:val="24"/>
          <w:szCs w:val="24"/>
        </w:rPr>
        <w:tab/>
      </w:r>
      <w:r w:rsidR="00461137" w:rsidRPr="00606E73">
        <w:rPr>
          <w:b/>
          <w:sz w:val="24"/>
          <w:szCs w:val="24"/>
        </w:rPr>
        <w:t>6</w:t>
      </w:r>
      <w:r w:rsidRPr="00606E73">
        <w:rPr>
          <w:b/>
          <w:sz w:val="24"/>
          <w:szCs w:val="24"/>
        </w:rPr>
        <w:t xml:space="preserve">.2. Exceptions: </w:t>
      </w:r>
      <w:r w:rsidRPr="00606E73">
        <w:rPr>
          <w:rStyle w:val="eop"/>
          <w:sz w:val="24"/>
          <w:szCs w:val="24"/>
        </w:rPr>
        <w:t>The team name is changed to a non-unique within the league.</w:t>
      </w:r>
    </w:p>
    <w:p w:rsidR="008F701B" w:rsidRPr="00606E73" w:rsidRDefault="008F701B" w:rsidP="008F701B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8F701B" w:rsidRPr="00606E73" w:rsidRDefault="008F701B" w:rsidP="008F701B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8F701B" w:rsidRPr="00606E73" w:rsidTr="00C87685">
        <w:tc>
          <w:tcPr>
            <w:tcW w:w="2313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</w:p>
        </w:tc>
      </w:tr>
      <w:tr w:rsidR="008F701B" w:rsidRPr="00606E73" w:rsidTr="00C87685">
        <w:tc>
          <w:tcPr>
            <w:tcW w:w="2313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 League</w:t>
            </w:r>
          </w:p>
        </w:tc>
      </w:tr>
      <w:tr w:rsidR="008F701B" w:rsidRPr="00606E73" w:rsidTr="00C87685">
        <w:tc>
          <w:tcPr>
            <w:tcW w:w="2313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8F701B" w:rsidRPr="00606E73" w:rsidTr="00C87685">
        <w:tc>
          <w:tcPr>
            <w:tcW w:w="2313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8F701B" w:rsidRPr="00606E73" w:rsidTr="00C87685">
        <w:tc>
          <w:tcPr>
            <w:tcW w:w="2313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</w:tbl>
    <w:p w:rsidR="008F701B" w:rsidRPr="00606E73" w:rsidRDefault="008F701B" w:rsidP="008F701B">
      <w:pPr>
        <w:ind w:firstLine="720"/>
        <w:rPr>
          <w:sz w:val="24"/>
          <w:szCs w:val="24"/>
        </w:rPr>
      </w:pPr>
    </w:p>
    <w:p w:rsidR="008F701B" w:rsidRPr="00606E73" w:rsidRDefault="008F701B" w:rsidP="008F701B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Existing League Data 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8F701B" w:rsidRPr="00606E73" w:rsidTr="00C87685">
        <w:tc>
          <w:tcPr>
            <w:tcW w:w="5400" w:type="dxa"/>
            <w:gridSpan w:val="2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8F701B" w:rsidRPr="00606E73" w:rsidRDefault="0037477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SET Tiger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8F701B" w:rsidRPr="00606E73" w:rsidRDefault="006B1C20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Bryant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8F701B" w:rsidRPr="00606E73" w:rsidRDefault="006B1C20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Kobe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8F701B" w:rsidRPr="00606E73" w:rsidRDefault="008F701B" w:rsidP="00A5640E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A team from </w:t>
            </w:r>
            <w:r w:rsidR="00A5640E" w:rsidRPr="00606E73">
              <w:rPr>
                <w:sz w:val="24"/>
                <w:szCs w:val="24"/>
              </w:rPr>
              <w:t>SET</w:t>
            </w:r>
          </w:p>
        </w:tc>
      </w:tr>
    </w:tbl>
    <w:p w:rsidR="008F701B" w:rsidRPr="00606E73" w:rsidRDefault="008F701B" w:rsidP="008F701B">
      <w:pPr>
        <w:ind w:left="1440" w:firstLine="720"/>
        <w:rPr>
          <w:sz w:val="24"/>
          <w:szCs w:val="24"/>
        </w:rPr>
      </w:pPr>
    </w:p>
    <w:p w:rsidR="008F701B" w:rsidRPr="00606E73" w:rsidRDefault="008F701B" w:rsidP="008F701B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Desired data to be edited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8F701B" w:rsidRPr="00606E73" w:rsidTr="00C87685">
        <w:tc>
          <w:tcPr>
            <w:tcW w:w="5400" w:type="dxa"/>
            <w:gridSpan w:val="2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8F701B" w:rsidRPr="00606E73" w:rsidRDefault="00D20C8D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CBAA Griffins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8F701B" w:rsidRPr="00606E73" w:rsidRDefault="008905BD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James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8F701B" w:rsidRPr="00606E73" w:rsidRDefault="008905BD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Lebron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8F701B" w:rsidRPr="00606E73" w:rsidTr="00C87685">
        <w:tc>
          <w:tcPr>
            <w:tcW w:w="2568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8F701B" w:rsidRPr="00606E73" w:rsidRDefault="008F701B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A team from </w:t>
            </w:r>
            <w:r w:rsidR="009405A9" w:rsidRPr="00606E73">
              <w:rPr>
                <w:sz w:val="24"/>
                <w:szCs w:val="24"/>
              </w:rPr>
              <w:t>CBAA</w:t>
            </w:r>
          </w:p>
        </w:tc>
      </w:tr>
    </w:tbl>
    <w:p w:rsidR="008F701B" w:rsidRPr="00606E73" w:rsidRDefault="008F701B" w:rsidP="008F701B">
      <w:pPr>
        <w:ind w:left="1440" w:firstLine="720"/>
        <w:rPr>
          <w:sz w:val="24"/>
          <w:szCs w:val="24"/>
        </w:rPr>
      </w:pPr>
    </w:p>
    <w:p w:rsidR="008F701B" w:rsidRPr="00606E73" w:rsidRDefault="008F701B" w:rsidP="008F701B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>When (Triggered)</w:t>
      </w:r>
    </w:p>
    <w:p w:rsidR="008F701B" w:rsidRPr="00606E73" w:rsidRDefault="008F701B" w:rsidP="008F701B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</w:t>
      </w:r>
      <w:r w:rsidRPr="00606E73">
        <w:rPr>
          <w:i/>
          <w:sz w:val="24"/>
          <w:szCs w:val="24"/>
        </w:rPr>
        <w:t xml:space="preserve">Update Team Information </w:t>
      </w:r>
      <w:r w:rsidRPr="00606E73">
        <w:rPr>
          <w:sz w:val="24"/>
          <w:szCs w:val="24"/>
        </w:rPr>
        <w:t>button.</w:t>
      </w:r>
    </w:p>
    <w:p w:rsidR="008F701B" w:rsidRPr="00606E73" w:rsidRDefault="008F701B" w:rsidP="008F701B">
      <w:pPr>
        <w:spacing w:after="0" w:line="240" w:lineRule="auto"/>
        <w:rPr>
          <w:b/>
          <w:bCs/>
          <w:sz w:val="24"/>
          <w:szCs w:val="24"/>
        </w:rPr>
      </w:pPr>
    </w:p>
    <w:p w:rsidR="008F701B" w:rsidRPr="00606E73" w:rsidRDefault="008F701B" w:rsidP="008F701B">
      <w:pPr>
        <w:spacing w:after="0" w:line="240" w:lineRule="auto"/>
        <w:ind w:firstLine="720"/>
        <w:rPr>
          <w:bCs/>
          <w:sz w:val="24"/>
          <w:szCs w:val="24"/>
        </w:rPr>
      </w:pPr>
      <w:r w:rsidRPr="00606E73">
        <w:rPr>
          <w:bCs/>
          <w:sz w:val="24"/>
          <w:szCs w:val="24"/>
        </w:rPr>
        <w:t xml:space="preserve">Then (Verify) </w:t>
      </w:r>
    </w:p>
    <w:p w:rsidR="008F701B" w:rsidRPr="00606E73" w:rsidRDefault="008F701B" w:rsidP="008F701B">
      <w:pPr>
        <w:spacing w:after="0" w:line="240" w:lineRule="auto"/>
        <w:ind w:left="1440" w:firstLine="720"/>
        <w:rPr>
          <w:bCs/>
          <w:sz w:val="24"/>
          <w:szCs w:val="24"/>
        </w:rPr>
      </w:pPr>
      <w:r w:rsidRPr="00606E73">
        <w:rPr>
          <w:bCs/>
          <w:sz w:val="24"/>
          <w:szCs w:val="24"/>
        </w:rPr>
        <w:t>The user will be notified of an error.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3397"/>
      </w:tblGrid>
      <w:tr w:rsidR="008F701B" w:rsidRPr="00606E73" w:rsidTr="00C87685">
        <w:tc>
          <w:tcPr>
            <w:tcW w:w="3397" w:type="dxa"/>
          </w:tcPr>
          <w:p w:rsidR="008F701B" w:rsidRPr="00606E73" w:rsidRDefault="008F701B" w:rsidP="009527BB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Team name </w:t>
            </w:r>
            <w:r w:rsidR="009527BB" w:rsidRPr="00606E73">
              <w:rPr>
                <w:sz w:val="24"/>
                <w:szCs w:val="24"/>
              </w:rPr>
              <w:t>already exist within the league</w:t>
            </w:r>
          </w:p>
        </w:tc>
      </w:tr>
    </w:tbl>
    <w:p w:rsidR="008F701B" w:rsidRPr="00606E73" w:rsidRDefault="008F701B" w:rsidP="008F701B">
      <w:pPr>
        <w:rPr>
          <w:sz w:val="24"/>
          <w:szCs w:val="24"/>
        </w:rPr>
      </w:pPr>
    </w:p>
    <w:p w:rsidR="00360908" w:rsidRPr="00606E73" w:rsidRDefault="00360908" w:rsidP="00360908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p w:rsidR="00360908" w:rsidRPr="00606E73" w:rsidRDefault="00461137" w:rsidP="00E91F65">
      <w:pPr>
        <w:ind w:firstLine="72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6</w:t>
      </w:r>
      <w:r w:rsidR="00360908" w:rsidRPr="00606E73">
        <w:rPr>
          <w:b/>
          <w:sz w:val="24"/>
          <w:szCs w:val="24"/>
        </w:rPr>
        <w:t>A. Alternative flow: (Add Team)</w:t>
      </w:r>
    </w:p>
    <w:p w:rsidR="00B01049" w:rsidRPr="00606E73" w:rsidRDefault="00B01049" w:rsidP="00E91F65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B01049" w:rsidRPr="00606E73" w:rsidRDefault="00B01049" w:rsidP="00E91F65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259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B01049" w:rsidRPr="00606E73" w:rsidTr="00E91F65">
        <w:tc>
          <w:tcPr>
            <w:tcW w:w="2313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</w:p>
        </w:tc>
      </w:tr>
      <w:tr w:rsidR="00B01049" w:rsidRPr="00606E73" w:rsidTr="00E91F65">
        <w:tc>
          <w:tcPr>
            <w:tcW w:w="2313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 League</w:t>
            </w:r>
          </w:p>
        </w:tc>
      </w:tr>
      <w:tr w:rsidR="00B01049" w:rsidRPr="00606E73" w:rsidTr="00E91F65">
        <w:tc>
          <w:tcPr>
            <w:tcW w:w="2313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B01049" w:rsidRPr="00606E73" w:rsidTr="00E91F65">
        <w:tc>
          <w:tcPr>
            <w:tcW w:w="2313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B01049" w:rsidRPr="00606E73" w:rsidTr="00E91F65">
        <w:tc>
          <w:tcPr>
            <w:tcW w:w="2313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</w:tbl>
    <w:p w:rsidR="00B01049" w:rsidRPr="00606E73" w:rsidRDefault="00B01049" w:rsidP="00E91F65">
      <w:pPr>
        <w:ind w:left="720" w:firstLine="720"/>
        <w:rPr>
          <w:sz w:val="24"/>
          <w:szCs w:val="24"/>
        </w:rPr>
      </w:pPr>
    </w:p>
    <w:p w:rsidR="00B01049" w:rsidRPr="00606E73" w:rsidRDefault="00B01049" w:rsidP="00E91F65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A new </w:t>
      </w:r>
      <w:r w:rsidR="009E4324" w:rsidRPr="00606E73">
        <w:rPr>
          <w:sz w:val="24"/>
          <w:szCs w:val="24"/>
        </w:rPr>
        <w:t xml:space="preserve">valid </w:t>
      </w:r>
      <w:r w:rsidRPr="00606E73">
        <w:rPr>
          <w:sz w:val="24"/>
          <w:szCs w:val="24"/>
        </w:rPr>
        <w:t>team data to be added in the league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B01049" w:rsidRPr="00606E73" w:rsidTr="00E91F65">
        <w:tc>
          <w:tcPr>
            <w:tcW w:w="5400" w:type="dxa"/>
            <w:gridSpan w:val="2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B01049" w:rsidRPr="00606E73" w:rsidTr="00E91F65">
        <w:tc>
          <w:tcPr>
            <w:tcW w:w="2568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B01049" w:rsidRPr="00606E73" w:rsidRDefault="00661DD1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COE dragons</w:t>
            </w:r>
          </w:p>
        </w:tc>
      </w:tr>
      <w:tr w:rsidR="00B01049" w:rsidRPr="00606E73" w:rsidTr="00E91F65">
        <w:tc>
          <w:tcPr>
            <w:tcW w:w="2568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B01049" w:rsidRPr="00606E73" w:rsidRDefault="0013019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Durant</w:t>
            </w:r>
          </w:p>
        </w:tc>
      </w:tr>
      <w:tr w:rsidR="00B01049" w:rsidRPr="00606E73" w:rsidTr="00E91F65">
        <w:tc>
          <w:tcPr>
            <w:tcW w:w="2568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B01049" w:rsidRPr="00606E73" w:rsidRDefault="0013019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Kevin</w:t>
            </w:r>
          </w:p>
        </w:tc>
      </w:tr>
      <w:tr w:rsidR="00B01049" w:rsidRPr="00606E73" w:rsidTr="00E91F65">
        <w:tc>
          <w:tcPr>
            <w:tcW w:w="2568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B01049" w:rsidRPr="00606E73" w:rsidTr="00E91F65">
        <w:tc>
          <w:tcPr>
            <w:tcW w:w="2568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B01049" w:rsidRPr="00606E73" w:rsidRDefault="00B0104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A team from </w:t>
            </w:r>
            <w:r w:rsidR="00086B03" w:rsidRPr="00606E73">
              <w:rPr>
                <w:sz w:val="24"/>
                <w:szCs w:val="24"/>
              </w:rPr>
              <w:t>COE</w:t>
            </w:r>
          </w:p>
        </w:tc>
      </w:tr>
    </w:tbl>
    <w:p w:rsidR="004344BC" w:rsidRPr="00606E73" w:rsidRDefault="004344BC" w:rsidP="00E91F65">
      <w:pPr>
        <w:ind w:left="720" w:firstLine="720"/>
        <w:rPr>
          <w:sz w:val="24"/>
          <w:szCs w:val="24"/>
        </w:rPr>
      </w:pPr>
    </w:p>
    <w:p w:rsidR="00360908" w:rsidRPr="00606E73" w:rsidRDefault="00360908" w:rsidP="00E91F65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DC1D90" w:rsidRPr="00606E73" w:rsidRDefault="00DC1D90" w:rsidP="00DC1D90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</w:t>
      </w:r>
      <w:r w:rsidRPr="00606E73">
        <w:rPr>
          <w:i/>
          <w:sz w:val="24"/>
          <w:szCs w:val="24"/>
        </w:rPr>
        <w:t xml:space="preserve">Register Team </w:t>
      </w:r>
      <w:r w:rsidRPr="00606E73">
        <w:rPr>
          <w:sz w:val="24"/>
          <w:szCs w:val="24"/>
        </w:rPr>
        <w:t>button</w:t>
      </w:r>
    </w:p>
    <w:p w:rsidR="00360908" w:rsidRPr="00606E73" w:rsidRDefault="00360908" w:rsidP="00E91F65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360908" w:rsidRPr="00606E73" w:rsidRDefault="00360908" w:rsidP="00E91F65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 notification will appear to the user.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3240"/>
      </w:tblGrid>
      <w:tr w:rsidR="00360908" w:rsidRPr="00606E73" w:rsidTr="00E91F65">
        <w:tc>
          <w:tcPr>
            <w:tcW w:w="3240" w:type="dxa"/>
          </w:tcPr>
          <w:p w:rsidR="00360908" w:rsidRPr="00606E73" w:rsidRDefault="002A1B7A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new team has been successfully created</w:t>
            </w:r>
          </w:p>
        </w:tc>
      </w:tr>
    </w:tbl>
    <w:p w:rsidR="004344BC" w:rsidRPr="00606E73" w:rsidRDefault="00360908" w:rsidP="00360908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p w:rsidR="00360908" w:rsidRPr="00606E73" w:rsidRDefault="00461137" w:rsidP="004344BC">
      <w:pPr>
        <w:ind w:firstLine="720"/>
        <w:rPr>
          <w:rStyle w:val="normaltextrun"/>
          <w:rFonts w:cs="Segoe UI"/>
          <w:sz w:val="24"/>
          <w:szCs w:val="24"/>
        </w:rPr>
      </w:pPr>
      <w:r w:rsidRPr="00606E73">
        <w:rPr>
          <w:b/>
          <w:sz w:val="24"/>
          <w:szCs w:val="24"/>
        </w:rPr>
        <w:t>6A</w:t>
      </w:r>
      <w:r w:rsidR="00360908" w:rsidRPr="00606E73">
        <w:rPr>
          <w:b/>
          <w:sz w:val="24"/>
          <w:szCs w:val="24"/>
        </w:rPr>
        <w:t xml:space="preserve">.1. Exception: </w:t>
      </w:r>
      <w:r w:rsidR="00360908" w:rsidRPr="00606E73">
        <w:rPr>
          <w:rStyle w:val="normaltextrun"/>
          <w:rFonts w:cs="Segoe UI"/>
          <w:sz w:val="24"/>
          <w:szCs w:val="24"/>
        </w:rPr>
        <w:t>One or more of the ne</w:t>
      </w:r>
      <w:r w:rsidR="00E91F65" w:rsidRPr="00606E73">
        <w:rPr>
          <w:rStyle w:val="normaltextrun"/>
          <w:rFonts w:cs="Segoe UI"/>
          <w:sz w:val="24"/>
          <w:szCs w:val="24"/>
        </w:rPr>
        <w:t>cessary/required field is blank</w:t>
      </w:r>
    </w:p>
    <w:p w:rsidR="00E91F65" w:rsidRPr="00606E73" w:rsidRDefault="00E91F65" w:rsidP="00E91F65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E91F65" w:rsidRPr="00606E73" w:rsidRDefault="00E91F65" w:rsidP="00E91F65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259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E91F65" w:rsidRPr="00606E73" w:rsidTr="00E91F65">
        <w:tc>
          <w:tcPr>
            <w:tcW w:w="2313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lastRenderedPageBreak/>
              <w:t>League Data</w:t>
            </w:r>
          </w:p>
        </w:tc>
        <w:tc>
          <w:tcPr>
            <w:tcW w:w="2075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</w:p>
        </w:tc>
      </w:tr>
      <w:tr w:rsidR="00E91F65" w:rsidRPr="00606E73" w:rsidTr="00E91F65">
        <w:tc>
          <w:tcPr>
            <w:tcW w:w="2313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 League</w:t>
            </w:r>
          </w:p>
        </w:tc>
      </w:tr>
      <w:tr w:rsidR="00E91F65" w:rsidRPr="00606E73" w:rsidTr="00E91F65">
        <w:tc>
          <w:tcPr>
            <w:tcW w:w="2313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E91F65" w:rsidRPr="00606E73" w:rsidTr="00E91F65">
        <w:tc>
          <w:tcPr>
            <w:tcW w:w="2313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E91F65" w:rsidRPr="00606E73" w:rsidTr="00E91F65">
        <w:tc>
          <w:tcPr>
            <w:tcW w:w="2313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</w:tbl>
    <w:p w:rsidR="00E91F65" w:rsidRPr="00606E73" w:rsidRDefault="00E91F65" w:rsidP="00E91F65">
      <w:pPr>
        <w:ind w:left="720" w:firstLine="720"/>
        <w:rPr>
          <w:sz w:val="24"/>
          <w:szCs w:val="24"/>
        </w:rPr>
      </w:pPr>
    </w:p>
    <w:p w:rsidR="00E91F65" w:rsidRPr="00606E73" w:rsidRDefault="00E91F65" w:rsidP="00E91F65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A new </w:t>
      </w:r>
      <w:r w:rsidR="000B656A" w:rsidRPr="00606E73">
        <w:rPr>
          <w:sz w:val="24"/>
          <w:szCs w:val="24"/>
        </w:rPr>
        <w:t>invalid</w:t>
      </w:r>
      <w:r w:rsidRPr="00606E73">
        <w:rPr>
          <w:sz w:val="24"/>
          <w:szCs w:val="24"/>
        </w:rPr>
        <w:t xml:space="preserve"> team </w:t>
      </w:r>
      <w:r w:rsidR="0092549E" w:rsidRPr="00606E73">
        <w:rPr>
          <w:sz w:val="24"/>
          <w:szCs w:val="24"/>
        </w:rPr>
        <w:t>(blank</w:t>
      </w:r>
      <w:r w:rsidR="00870ADC" w:rsidRPr="00606E73">
        <w:rPr>
          <w:sz w:val="24"/>
          <w:szCs w:val="24"/>
        </w:rPr>
        <w:t xml:space="preserve"> team name</w:t>
      </w:r>
      <w:r w:rsidR="0092549E" w:rsidRPr="00606E73">
        <w:rPr>
          <w:sz w:val="24"/>
          <w:szCs w:val="24"/>
        </w:rPr>
        <w:t xml:space="preserve">) </w:t>
      </w:r>
      <w:r w:rsidRPr="00606E73">
        <w:rPr>
          <w:sz w:val="24"/>
          <w:szCs w:val="24"/>
        </w:rPr>
        <w:t>data to be added in the league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E91F65" w:rsidRPr="00606E73" w:rsidTr="00E91F65">
        <w:tc>
          <w:tcPr>
            <w:tcW w:w="5400" w:type="dxa"/>
            <w:gridSpan w:val="2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E91F65" w:rsidRPr="00606E73" w:rsidTr="00E91F65">
        <w:tc>
          <w:tcPr>
            <w:tcW w:w="2568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</w:p>
        </w:tc>
      </w:tr>
      <w:tr w:rsidR="00E91F65" w:rsidRPr="00606E73" w:rsidTr="00E91F65">
        <w:tc>
          <w:tcPr>
            <w:tcW w:w="2568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Durant</w:t>
            </w:r>
          </w:p>
        </w:tc>
      </w:tr>
      <w:tr w:rsidR="00E91F65" w:rsidRPr="00606E73" w:rsidTr="00E91F65">
        <w:tc>
          <w:tcPr>
            <w:tcW w:w="2568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Kevin</w:t>
            </w:r>
          </w:p>
        </w:tc>
      </w:tr>
      <w:tr w:rsidR="00E91F65" w:rsidRPr="00606E73" w:rsidTr="00E91F65">
        <w:tc>
          <w:tcPr>
            <w:tcW w:w="2568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E91F65" w:rsidRPr="00606E73" w:rsidTr="00E91F65">
        <w:tc>
          <w:tcPr>
            <w:tcW w:w="2568" w:type="dxa"/>
          </w:tcPr>
          <w:p w:rsidR="00E91F65" w:rsidRPr="00606E73" w:rsidRDefault="00E91F6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E91F65" w:rsidRPr="00606E73" w:rsidRDefault="00E96442" w:rsidP="00E96442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strange team</w:t>
            </w:r>
          </w:p>
        </w:tc>
      </w:tr>
    </w:tbl>
    <w:p w:rsidR="00E91F65" w:rsidRPr="00606E73" w:rsidRDefault="00E91F65" w:rsidP="00E91F65">
      <w:pPr>
        <w:ind w:left="720" w:firstLine="720"/>
        <w:rPr>
          <w:sz w:val="24"/>
          <w:szCs w:val="24"/>
        </w:rPr>
      </w:pPr>
    </w:p>
    <w:p w:rsidR="00E91F65" w:rsidRPr="00606E73" w:rsidRDefault="00E91F65" w:rsidP="00E91F65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E91F65" w:rsidRPr="00606E73" w:rsidRDefault="001F777E" w:rsidP="00E91F65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The league manager</w:t>
      </w:r>
      <w:r w:rsidR="00E91F65" w:rsidRPr="00606E73">
        <w:rPr>
          <w:sz w:val="24"/>
          <w:szCs w:val="24"/>
        </w:rPr>
        <w:t xml:space="preserve"> clicks </w:t>
      </w:r>
      <w:r w:rsidR="00365D57" w:rsidRPr="00606E73">
        <w:rPr>
          <w:i/>
          <w:sz w:val="24"/>
          <w:szCs w:val="24"/>
        </w:rPr>
        <w:t>Register</w:t>
      </w:r>
      <w:r w:rsidR="00E91F65" w:rsidRPr="00606E73">
        <w:rPr>
          <w:i/>
          <w:sz w:val="24"/>
          <w:szCs w:val="24"/>
        </w:rPr>
        <w:t xml:space="preserve"> Team</w:t>
      </w:r>
      <w:r w:rsidR="00365D57" w:rsidRPr="00606E73">
        <w:rPr>
          <w:i/>
          <w:sz w:val="24"/>
          <w:szCs w:val="24"/>
        </w:rPr>
        <w:t xml:space="preserve"> </w:t>
      </w:r>
      <w:r w:rsidR="00365D57" w:rsidRPr="00606E73">
        <w:rPr>
          <w:sz w:val="24"/>
          <w:szCs w:val="24"/>
        </w:rPr>
        <w:t>button</w:t>
      </w:r>
    </w:p>
    <w:p w:rsidR="00E91F65" w:rsidRPr="00606E73" w:rsidRDefault="00E91F65" w:rsidP="00E91F65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E91F65" w:rsidRPr="00606E73" w:rsidRDefault="00E91F65" w:rsidP="00E91F65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 notification will appear to the user.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3240"/>
      </w:tblGrid>
      <w:tr w:rsidR="00E91F65" w:rsidRPr="00606E73" w:rsidTr="00E91F65">
        <w:tc>
          <w:tcPr>
            <w:tcW w:w="3240" w:type="dxa"/>
          </w:tcPr>
          <w:p w:rsidR="00E91F65" w:rsidRPr="00606E73" w:rsidRDefault="008F7C55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 field is required</w:t>
            </w:r>
          </w:p>
        </w:tc>
      </w:tr>
    </w:tbl>
    <w:p w:rsidR="00E91F65" w:rsidRPr="00606E73" w:rsidRDefault="00E91F65" w:rsidP="004344BC">
      <w:pPr>
        <w:ind w:firstLine="720"/>
        <w:rPr>
          <w:rStyle w:val="normaltextrun"/>
          <w:rFonts w:cs="Segoe UI"/>
          <w:sz w:val="24"/>
          <w:szCs w:val="24"/>
        </w:rPr>
      </w:pPr>
    </w:p>
    <w:p w:rsidR="00E91F65" w:rsidRPr="00606E73" w:rsidRDefault="00E91F65" w:rsidP="004344BC">
      <w:pPr>
        <w:ind w:firstLine="720"/>
        <w:rPr>
          <w:rStyle w:val="normaltextrun"/>
          <w:rFonts w:cs="Segoe UI"/>
          <w:sz w:val="24"/>
          <w:szCs w:val="24"/>
        </w:rPr>
      </w:pPr>
      <w:r w:rsidRPr="00606E73">
        <w:rPr>
          <w:rStyle w:val="normaltextrun"/>
          <w:rFonts w:cs="Segoe UI"/>
          <w:sz w:val="24"/>
          <w:szCs w:val="24"/>
        </w:rPr>
        <w:tab/>
      </w:r>
    </w:p>
    <w:p w:rsidR="00360908" w:rsidRPr="00606E73" w:rsidRDefault="00360908" w:rsidP="00360908">
      <w:pPr>
        <w:rPr>
          <w:sz w:val="24"/>
          <w:szCs w:val="24"/>
        </w:rPr>
      </w:pPr>
      <w:r w:rsidRPr="00606E73">
        <w:rPr>
          <w:b/>
          <w:sz w:val="24"/>
          <w:szCs w:val="24"/>
        </w:rPr>
        <w:tab/>
      </w:r>
      <w:r w:rsidR="00461137" w:rsidRPr="00606E73">
        <w:rPr>
          <w:b/>
          <w:sz w:val="24"/>
          <w:szCs w:val="24"/>
        </w:rPr>
        <w:t>6</w:t>
      </w:r>
      <w:r w:rsidRPr="00606E73">
        <w:rPr>
          <w:b/>
          <w:sz w:val="24"/>
          <w:szCs w:val="24"/>
        </w:rPr>
        <w:t xml:space="preserve">A.2. Exception: </w:t>
      </w:r>
      <w:r w:rsidRPr="00606E73">
        <w:rPr>
          <w:sz w:val="24"/>
          <w:szCs w:val="24"/>
        </w:rPr>
        <w:t xml:space="preserve">A </w:t>
      </w:r>
      <w:r w:rsidR="00886100" w:rsidRPr="00606E73">
        <w:rPr>
          <w:sz w:val="24"/>
          <w:szCs w:val="24"/>
        </w:rPr>
        <w:t>team</w:t>
      </w:r>
      <w:r w:rsidRPr="00606E73">
        <w:rPr>
          <w:sz w:val="24"/>
          <w:szCs w:val="24"/>
        </w:rPr>
        <w:t xml:space="preserve"> name is non-unique within the league.</w:t>
      </w:r>
    </w:p>
    <w:p w:rsidR="00713FC7" w:rsidRPr="00606E73" w:rsidRDefault="00713FC7" w:rsidP="00713FC7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713FC7" w:rsidRPr="00606E73" w:rsidRDefault="00713FC7" w:rsidP="00713FC7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259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713FC7" w:rsidRPr="00606E73" w:rsidTr="00C87685">
        <w:tc>
          <w:tcPr>
            <w:tcW w:w="2313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</w:p>
        </w:tc>
      </w:tr>
      <w:tr w:rsidR="00713FC7" w:rsidRPr="00606E73" w:rsidTr="00C87685">
        <w:tc>
          <w:tcPr>
            <w:tcW w:w="2313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 League</w:t>
            </w:r>
          </w:p>
        </w:tc>
      </w:tr>
      <w:tr w:rsidR="00713FC7" w:rsidRPr="00606E73" w:rsidTr="00C87685">
        <w:tc>
          <w:tcPr>
            <w:tcW w:w="2313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713FC7" w:rsidRPr="00606E73" w:rsidTr="00C87685">
        <w:tc>
          <w:tcPr>
            <w:tcW w:w="2313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713FC7" w:rsidRPr="00606E73" w:rsidTr="00C87685">
        <w:tc>
          <w:tcPr>
            <w:tcW w:w="2313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</w:tbl>
    <w:p w:rsidR="00713FC7" w:rsidRPr="00606E73" w:rsidRDefault="00713FC7" w:rsidP="00713FC7">
      <w:pPr>
        <w:ind w:left="720" w:firstLine="720"/>
        <w:rPr>
          <w:sz w:val="24"/>
          <w:szCs w:val="24"/>
        </w:rPr>
      </w:pPr>
    </w:p>
    <w:p w:rsidR="00713FC7" w:rsidRPr="00606E73" w:rsidRDefault="00713FC7" w:rsidP="00713FC7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A new </w:t>
      </w:r>
      <w:r w:rsidR="005E3CDC" w:rsidRPr="00606E73">
        <w:rPr>
          <w:sz w:val="24"/>
          <w:szCs w:val="24"/>
        </w:rPr>
        <w:t>in</w:t>
      </w:r>
      <w:r w:rsidRPr="00606E73">
        <w:rPr>
          <w:sz w:val="24"/>
          <w:szCs w:val="24"/>
        </w:rPr>
        <w:t xml:space="preserve">valid team data </w:t>
      </w:r>
      <w:r w:rsidR="005E3CDC" w:rsidRPr="00606E73">
        <w:rPr>
          <w:sz w:val="24"/>
          <w:szCs w:val="24"/>
        </w:rPr>
        <w:t xml:space="preserve">(team name </w:t>
      </w:r>
      <w:r w:rsidR="00BF23DB" w:rsidRPr="00606E73">
        <w:rPr>
          <w:sz w:val="24"/>
          <w:szCs w:val="24"/>
        </w:rPr>
        <w:t xml:space="preserve">already exist within the league) </w:t>
      </w:r>
      <w:r w:rsidRPr="00606E73">
        <w:rPr>
          <w:sz w:val="24"/>
          <w:szCs w:val="24"/>
        </w:rPr>
        <w:t>to be added in the league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713FC7" w:rsidRPr="00606E73" w:rsidTr="00C87685">
        <w:tc>
          <w:tcPr>
            <w:tcW w:w="5400" w:type="dxa"/>
            <w:gridSpan w:val="2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713FC7" w:rsidRPr="00606E73" w:rsidTr="00C87685">
        <w:tc>
          <w:tcPr>
            <w:tcW w:w="2568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</w:p>
        </w:tc>
      </w:tr>
      <w:tr w:rsidR="00713FC7" w:rsidRPr="00606E73" w:rsidTr="00C87685">
        <w:tc>
          <w:tcPr>
            <w:tcW w:w="2568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Durant</w:t>
            </w:r>
          </w:p>
        </w:tc>
      </w:tr>
      <w:tr w:rsidR="00713FC7" w:rsidRPr="00606E73" w:rsidTr="00C87685">
        <w:tc>
          <w:tcPr>
            <w:tcW w:w="2568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Kevin</w:t>
            </w:r>
          </w:p>
        </w:tc>
      </w:tr>
      <w:tr w:rsidR="00713FC7" w:rsidRPr="00606E73" w:rsidTr="00C87685">
        <w:tc>
          <w:tcPr>
            <w:tcW w:w="2568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713FC7" w:rsidRPr="00606E73" w:rsidTr="00C87685">
        <w:tc>
          <w:tcPr>
            <w:tcW w:w="2568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lastRenderedPageBreak/>
              <w:t>Team Description</w:t>
            </w:r>
          </w:p>
        </w:tc>
        <w:tc>
          <w:tcPr>
            <w:tcW w:w="2832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 strange team</w:t>
            </w:r>
          </w:p>
        </w:tc>
      </w:tr>
    </w:tbl>
    <w:p w:rsidR="00713FC7" w:rsidRPr="00606E73" w:rsidRDefault="00713FC7" w:rsidP="00713FC7">
      <w:pPr>
        <w:ind w:left="720" w:firstLine="720"/>
        <w:rPr>
          <w:sz w:val="24"/>
          <w:szCs w:val="24"/>
        </w:rPr>
      </w:pPr>
    </w:p>
    <w:p w:rsidR="00713FC7" w:rsidRPr="00606E73" w:rsidRDefault="00713FC7" w:rsidP="00713FC7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713FC7" w:rsidRPr="00606E73" w:rsidRDefault="00713FC7" w:rsidP="00713FC7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</w:t>
      </w:r>
      <w:r w:rsidRPr="00606E73">
        <w:rPr>
          <w:i/>
          <w:sz w:val="24"/>
          <w:szCs w:val="24"/>
        </w:rPr>
        <w:t xml:space="preserve">Register Team </w:t>
      </w:r>
      <w:r w:rsidRPr="00606E73">
        <w:rPr>
          <w:sz w:val="24"/>
          <w:szCs w:val="24"/>
        </w:rPr>
        <w:t>button</w:t>
      </w:r>
    </w:p>
    <w:p w:rsidR="00713FC7" w:rsidRPr="00606E73" w:rsidRDefault="00713FC7" w:rsidP="00713FC7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713FC7" w:rsidRPr="00606E73" w:rsidRDefault="00713FC7" w:rsidP="00713FC7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 notification will appear to the user.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3240"/>
      </w:tblGrid>
      <w:tr w:rsidR="00713FC7" w:rsidRPr="00606E73" w:rsidTr="00C87685">
        <w:tc>
          <w:tcPr>
            <w:tcW w:w="3240" w:type="dxa"/>
          </w:tcPr>
          <w:p w:rsidR="00713FC7" w:rsidRPr="00606E73" w:rsidRDefault="00713FC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 field is required</w:t>
            </w:r>
          </w:p>
        </w:tc>
      </w:tr>
    </w:tbl>
    <w:p w:rsidR="009413D9" w:rsidRPr="00606E73" w:rsidRDefault="009413D9" w:rsidP="009413D9">
      <w:pPr>
        <w:ind w:firstLine="720"/>
        <w:rPr>
          <w:b/>
          <w:sz w:val="24"/>
          <w:szCs w:val="24"/>
        </w:rPr>
      </w:pPr>
    </w:p>
    <w:p w:rsidR="009413D9" w:rsidRPr="00606E73" w:rsidRDefault="009413D9" w:rsidP="009413D9">
      <w:pPr>
        <w:ind w:firstLine="720"/>
        <w:rPr>
          <w:sz w:val="24"/>
          <w:szCs w:val="24"/>
        </w:rPr>
      </w:pPr>
      <w:r w:rsidRPr="00606E73">
        <w:rPr>
          <w:b/>
          <w:sz w:val="24"/>
          <w:szCs w:val="24"/>
        </w:rPr>
        <w:t xml:space="preserve">6A.3. Exception: </w:t>
      </w:r>
      <w:r w:rsidRPr="00606E73">
        <w:rPr>
          <w:sz w:val="24"/>
          <w:szCs w:val="24"/>
        </w:rPr>
        <w:t xml:space="preserve">A league </w:t>
      </w:r>
      <w:r w:rsidR="006940B7" w:rsidRPr="00606E73">
        <w:rPr>
          <w:sz w:val="24"/>
          <w:szCs w:val="24"/>
        </w:rPr>
        <w:t>has already started</w:t>
      </w:r>
    </w:p>
    <w:p w:rsidR="009413D9" w:rsidRPr="00606E73" w:rsidRDefault="009413D9" w:rsidP="009413D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9413D9" w:rsidRPr="00606E73" w:rsidRDefault="009413D9" w:rsidP="009413D9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259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9413D9" w:rsidRPr="00606E73" w:rsidTr="00E85E75">
        <w:tc>
          <w:tcPr>
            <w:tcW w:w="2313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</w:p>
        </w:tc>
      </w:tr>
      <w:tr w:rsidR="009413D9" w:rsidRPr="00606E73" w:rsidTr="00E85E75">
        <w:tc>
          <w:tcPr>
            <w:tcW w:w="2313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9413D9" w:rsidRPr="00606E73" w:rsidRDefault="00522C7C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2015</w:t>
            </w:r>
          </w:p>
        </w:tc>
      </w:tr>
      <w:tr w:rsidR="009413D9" w:rsidRPr="00606E73" w:rsidTr="00E85E75">
        <w:tc>
          <w:tcPr>
            <w:tcW w:w="2313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9413D9" w:rsidRPr="00606E73" w:rsidTr="00E85E75">
        <w:tc>
          <w:tcPr>
            <w:tcW w:w="2313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9413D9" w:rsidRPr="00606E73" w:rsidTr="00E85E75">
        <w:tc>
          <w:tcPr>
            <w:tcW w:w="2313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9413D9" w:rsidRPr="00606E73" w:rsidRDefault="009413D9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  <w:tr w:rsidR="009B25A1" w:rsidRPr="00606E73" w:rsidTr="00E85E75">
        <w:tc>
          <w:tcPr>
            <w:tcW w:w="2313" w:type="dxa"/>
          </w:tcPr>
          <w:p w:rsidR="009B25A1" w:rsidRPr="00606E73" w:rsidRDefault="009B25A1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9B25A1" w:rsidRPr="00606E73" w:rsidRDefault="009B25A1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Ongoing</w:t>
            </w:r>
          </w:p>
        </w:tc>
      </w:tr>
    </w:tbl>
    <w:p w:rsidR="006868C3" w:rsidRPr="00606E73" w:rsidRDefault="00153F47" w:rsidP="009413D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p w:rsidR="009413D9" w:rsidRPr="00606E73" w:rsidRDefault="009413D9" w:rsidP="009413D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9413D9" w:rsidRPr="00606E73" w:rsidRDefault="009413D9" w:rsidP="009413D9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</w:t>
      </w:r>
      <w:r w:rsidR="000C7BEF" w:rsidRPr="00606E73">
        <w:rPr>
          <w:i/>
          <w:sz w:val="24"/>
          <w:szCs w:val="24"/>
        </w:rPr>
        <w:t xml:space="preserve">Add </w:t>
      </w:r>
      <w:r w:rsidR="00B35F2E" w:rsidRPr="00606E73">
        <w:rPr>
          <w:i/>
          <w:sz w:val="24"/>
          <w:szCs w:val="24"/>
        </w:rPr>
        <w:t>a new Team</w:t>
      </w:r>
      <w:r w:rsidR="00B9178B" w:rsidRPr="00606E73">
        <w:rPr>
          <w:i/>
          <w:sz w:val="24"/>
          <w:szCs w:val="24"/>
        </w:rPr>
        <w:t xml:space="preserve"> </w:t>
      </w:r>
      <w:r w:rsidRPr="00606E73">
        <w:rPr>
          <w:sz w:val="24"/>
          <w:szCs w:val="24"/>
        </w:rPr>
        <w:t>button</w:t>
      </w:r>
    </w:p>
    <w:p w:rsidR="009413D9" w:rsidRPr="00606E73" w:rsidRDefault="009413D9" w:rsidP="009413D9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9413D9" w:rsidRPr="00606E73" w:rsidRDefault="009413D9" w:rsidP="009413D9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 notification will appear to the user.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3240"/>
      </w:tblGrid>
      <w:tr w:rsidR="009413D9" w:rsidRPr="00606E73" w:rsidTr="00C87685">
        <w:tc>
          <w:tcPr>
            <w:tcW w:w="3240" w:type="dxa"/>
          </w:tcPr>
          <w:p w:rsidR="009413D9" w:rsidRPr="00606E73" w:rsidRDefault="00A315C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Cannot add a team. The league has already started</w:t>
            </w:r>
          </w:p>
        </w:tc>
      </w:tr>
    </w:tbl>
    <w:p w:rsidR="00713FC7" w:rsidRPr="00606E73" w:rsidRDefault="00713FC7" w:rsidP="00713FC7">
      <w:pPr>
        <w:ind w:firstLine="720"/>
        <w:rPr>
          <w:rStyle w:val="normaltextrun"/>
          <w:rFonts w:cs="Segoe UI"/>
          <w:sz w:val="24"/>
          <w:szCs w:val="24"/>
        </w:rPr>
      </w:pPr>
    </w:p>
    <w:p w:rsidR="00360908" w:rsidRPr="00606E73" w:rsidRDefault="00360908" w:rsidP="00360908">
      <w:pPr>
        <w:rPr>
          <w:sz w:val="24"/>
          <w:szCs w:val="24"/>
        </w:rPr>
      </w:pPr>
    </w:p>
    <w:p w:rsidR="00360908" w:rsidRPr="00606E73" w:rsidRDefault="00461137" w:rsidP="00ED63EE">
      <w:pPr>
        <w:ind w:firstLine="720"/>
        <w:rPr>
          <w:b/>
          <w:sz w:val="24"/>
          <w:szCs w:val="24"/>
        </w:rPr>
      </w:pPr>
      <w:r w:rsidRPr="00606E73">
        <w:rPr>
          <w:b/>
          <w:sz w:val="24"/>
          <w:szCs w:val="24"/>
        </w:rPr>
        <w:t>6B</w:t>
      </w:r>
      <w:r w:rsidR="00360908" w:rsidRPr="00606E73">
        <w:rPr>
          <w:b/>
          <w:sz w:val="24"/>
          <w:szCs w:val="24"/>
        </w:rPr>
        <w:t>. Alternative flow (Remove Team)</w:t>
      </w:r>
    </w:p>
    <w:p w:rsidR="00114B83" w:rsidRPr="00606E73" w:rsidRDefault="00114B83" w:rsidP="00114B8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114B83" w:rsidRPr="00606E73" w:rsidRDefault="00114B83" w:rsidP="00114B83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</w:t>
      </w:r>
    </w:p>
    <w:tbl>
      <w:tblPr>
        <w:tblStyle w:val="TableGrid"/>
        <w:tblW w:w="0" w:type="auto"/>
        <w:tblInd w:w="2590" w:type="dxa"/>
        <w:tblLook w:val="04A0" w:firstRow="1" w:lastRow="0" w:firstColumn="1" w:lastColumn="0" w:noHBand="0" w:noVBand="1"/>
      </w:tblPr>
      <w:tblGrid>
        <w:gridCol w:w="2313"/>
        <w:gridCol w:w="2075"/>
      </w:tblGrid>
      <w:tr w:rsidR="00114B83" w:rsidRPr="00606E73" w:rsidTr="00C87685">
        <w:tc>
          <w:tcPr>
            <w:tcW w:w="2313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Data</w:t>
            </w:r>
          </w:p>
        </w:tc>
        <w:tc>
          <w:tcPr>
            <w:tcW w:w="2075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</w:p>
        </w:tc>
      </w:tr>
      <w:tr w:rsidR="00114B83" w:rsidRPr="00606E73" w:rsidTr="00C87685">
        <w:tc>
          <w:tcPr>
            <w:tcW w:w="2313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League Name</w:t>
            </w:r>
          </w:p>
        </w:tc>
        <w:tc>
          <w:tcPr>
            <w:tcW w:w="2075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Palakasan 2015</w:t>
            </w:r>
          </w:p>
        </w:tc>
      </w:tr>
      <w:tr w:rsidR="00114B83" w:rsidRPr="00606E73" w:rsidTr="00C87685">
        <w:tc>
          <w:tcPr>
            <w:tcW w:w="2313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Sport</w:t>
            </w:r>
          </w:p>
        </w:tc>
        <w:tc>
          <w:tcPr>
            <w:tcW w:w="2075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pingpong</w:t>
            </w:r>
          </w:p>
        </w:tc>
      </w:tr>
      <w:tr w:rsidR="00114B83" w:rsidRPr="00606E73" w:rsidTr="00C87685">
        <w:tc>
          <w:tcPr>
            <w:tcW w:w="2313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Tournament Type</w:t>
            </w:r>
          </w:p>
        </w:tc>
        <w:tc>
          <w:tcPr>
            <w:tcW w:w="2075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 Elimination</w:t>
            </w:r>
          </w:p>
        </w:tc>
      </w:tr>
      <w:tr w:rsidR="00114B83" w:rsidRPr="00606E73" w:rsidTr="00C87685">
        <w:tc>
          <w:tcPr>
            <w:tcW w:w="2313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Registration Deadline</w:t>
            </w:r>
          </w:p>
        </w:tc>
        <w:tc>
          <w:tcPr>
            <w:tcW w:w="2075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1992-08-14</w:t>
            </w:r>
          </w:p>
        </w:tc>
      </w:tr>
      <w:tr w:rsidR="00114B83" w:rsidRPr="00606E73" w:rsidTr="00C87685">
        <w:tc>
          <w:tcPr>
            <w:tcW w:w="2313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2075" w:type="dxa"/>
          </w:tcPr>
          <w:p w:rsidR="00114B83" w:rsidRPr="00606E73" w:rsidRDefault="00114B83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Ongoing</w:t>
            </w:r>
          </w:p>
        </w:tc>
      </w:tr>
    </w:tbl>
    <w:p w:rsidR="00ED63EE" w:rsidRPr="00606E73" w:rsidRDefault="00ED63EE" w:rsidP="00ED63EE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ab/>
        <w:t>An existing team within the given league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568"/>
        <w:gridCol w:w="2832"/>
      </w:tblGrid>
      <w:tr w:rsidR="00ED63EE" w:rsidRPr="00606E73" w:rsidTr="00C87685">
        <w:tc>
          <w:tcPr>
            <w:tcW w:w="5400" w:type="dxa"/>
            <w:gridSpan w:val="2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Data</w:t>
            </w:r>
          </w:p>
        </w:tc>
      </w:tr>
      <w:tr w:rsidR="00ED63EE" w:rsidRPr="00606E73" w:rsidTr="00C87685">
        <w:tc>
          <w:tcPr>
            <w:tcW w:w="2568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Name</w:t>
            </w:r>
          </w:p>
        </w:tc>
        <w:tc>
          <w:tcPr>
            <w:tcW w:w="2832" w:type="dxa"/>
          </w:tcPr>
          <w:p w:rsidR="00ED63EE" w:rsidRPr="00606E73" w:rsidRDefault="00771CA7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Iligan</w:t>
            </w:r>
          </w:p>
        </w:tc>
      </w:tr>
      <w:tr w:rsidR="00ED63EE" w:rsidRPr="00606E73" w:rsidTr="00C87685">
        <w:tc>
          <w:tcPr>
            <w:tcW w:w="2568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Last name</w:t>
            </w:r>
          </w:p>
        </w:tc>
        <w:tc>
          <w:tcPr>
            <w:tcW w:w="2832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Durant</w:t>
            </w:r>
          </w:p>
        </w:tc>
      </w:tr>
      <w:tr w:rsidR="00ED63EE" w:rsidRPr="00606E73" w:rsidTr="00C87685">
        <w:tc>
          <w:tcPr>
            <w:tcW w:w="2568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First name</w:t>
            </w:r>
          </w:p>
        </w:tc>
        <w:tc>
          <w:tcPr>
            <w:tcW w:w="2832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Kevin</w:t>
            </w:r>
          </w:p>
        </w:tc>
      </w:tr>
      <w:tr w:rsidR="00ED63EE" w:rsidRPr="00606E73" w:rsidTr="00C87685">
        <w:tc>
          <w:tcPr>
            <w:tcW w:w="2568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Coach Phone number</w:t>
            </w:r>
          </w:p>
        </w:tc>
        <w:tc>
          <w:tcPr>
            <w:tcW w:w="2832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09269795191</w:t>
            </w:r>
          </w:p>
        </w:tc>
      </w:tr>
      <w:tr w:rsidR="00ED63EE" w:rsidRPr="00606E73" w:rsidTr="00C87685">
        <w:tc>
          <w:tcPr>
            <w:tcW w:w="2568" w:type="dxa"/>
          </w:tcPr>
          <w:p w:rsidR="00ED63EE" w:rsidRPr="00606E73" w:rsidRDefault="00ED63EE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Team Description</w:t>
            </w:r>
          </w:p>
        </w:tc>
        <w:tc>
          <w:tcPr>
            <w:tcW w:w="2832" w:type="dxa"/>
          </w:tcPr>
          <w:p w:rsidR="00ED63EE" w:rsidRPr="00606E73" w:rsidRDefault="00FA038D" w:rsidP="00FA038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This team is from Iligan City</w:t>
            </w:r>
          </w:p>
        </w:tc>
      </w:tr>
    </w:tbl>
    <w:p w:rsidR="00ED63EE" w:rsidRPr="00606E73" w:rsidRDefault="00ED63EE" w:rsidP="00ED63EE">
      <w:pPr>
        <w:ind w:left="720" w:firstLine="720"/>
        <w:rPr>
          <w:sz w:val="24"/>
          <w:szCs w:val="24"/>
        </w:rPr>
      </w:pPr>
    </w:p>
    <w:p w:rsidR="00ED63EE" w:rsidRPr="00606E73" w:rsidRDefault="00ED63EE" w:rsidP="00114B83">
      <w:pPr>
        <w:ind w:left="720" w:firstLine="720"/>
        <w:rPr>
          <w:sz w:val="24"/>
          <w:szCs w:val="24"/>
        </w:rPr>
      </w:pPr>
    </w:p>
    <w:p w:rsidR="00114B83" w:rsidRPr="00606E73" w:rsidRDefault="00114B83" w:rsidP="00114B8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114B83" w:rsidRPr="00606E73" w:rsidRDefault="00114B83" w:rsidP="00114B83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</w:t>
      </w:r>
      <w:r w:rsidR="008C6C94" w:rsidRPr="00606E73">
        <w:rPr>
          <w:i/>
          <w:sz w:val="24"/>
          <w:szCs w:val="24"/>
        </w:rPr>
        <w:t>Remove</w:t>
      </w:r>
      <w:r w:rsidRPr="00606E73">
        <w:rPr>
          <w:i/>
          <w:sz w:val="24"/>
          <w:szCs w:val="24"/>
        </w:rPr>
        <w:t xml:space="preserve"> a new Team </w:t>
      </w:r>
      <w:r w:rsidRPr="00606E73">
        <w:rPr>
          <w:sz w:val="24"/>
          <w:szCs w:val="24"/>
        </w:rPr>
        <w:t>button</w:t>
      </w:r>
    </w:p>
    <w:p w:rsidR="00114B83" w:rsidRPr="00606E73" w:rsidRDefault="00114B83" w:rsidP="00114B8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F56D37" w:rsidRPr="00606E73" w:rsidRDefault="00F56D37" w:rsidP="00F56D37">
      <w:pPr>
        <w:ind w:left="1440" w:firstLine="720"/>
        <w:rPr>
          <w:sz w:val="24"/>
          <w:szCs w:val="24"/>
        </w:rPr>
      </w:pPr>
      <w:r w:rsidRPr="00606E73">
        <w:rPr>
          <w:sz w:val="24"/>
          <w:szCs w:val="24"/>
        </w:rPr>
        <w:t>A notification will appear to the user.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3240"/>
      </w:tblGrid>
      <w:tr w:rsidR="00F56D37" w:rsidRPr="00606E73" w:rsidTr="00C87685">
        <w:tc>
          <w:tcPr>
            <w:tcW w:w="3240" w:type="dxa"/>
          </w:tcPr>
          <w:p w:rsidR="00F56D37" w:rsidRPr="00606E73" w:rsidRDefault="00B06C48" w:rsidP="00336360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A</w:t>
            </w:r>
            <w:r w:rsidR="00F56D37" w:rsidRPr="00606E73">
              <w:rPr>
                <w:sz w:val="24"/>
                <w:szCs w:val="24"/>
              </w:rPr>
              <w:t xml:space="preserve"> team has been successfully </w:t>
            </w:r>
            <w:r w:rsidR="00336360" w:rsidRPr="00606E73">
              <w:rPr>
                <w:sz w:val="24"/>
                <w:szCs w:val="24"/>
              </w:rPr>
              <w:t>removed</w:t>
            </w:r>
          </w:p>
        </w:tc>
      </w:tr>
    </w:tbl>
    <w:p w:rsidR="00F56D37" w:rsidRPr="00606E73" w:rsidRDefault="00F56D37" w:rsidP="00F56D37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</w:p>
    <w:p w:rsidR="00360908" w:rsidRPr="00606E73" w:rsidRDefault="00360908" w:rsidP="00114B83">
      <w:pPr>
        <w:rPr>
          <w:sz w:val="24"/>
          <w:szCs w:val="24"/>
        </w:rPr>
      </w:pPr>
    </w:p>
    <w:p w:rsidR="00360908" w:rsidRPr="00606E73" w:rsidRDefault="00360908" w:rsidP="003609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6E73">
        <w:rPr>
          <w:sz w:val="24"/>
          <w:szCs w:val="24"/>
        </w:rPr>
        <w:t xml:space="preserve">Name: </w:t>
      </w:r>
      <w:r w:rsidRPr="00606E73">
        <w:rPr>
          <w:b/>
          <w:bCs/>
          <w:sz w:val="24"/>
          <w:szCs w:val="24"/>
        </w:rPr>
        <w:t>Start League</w:t>
      </w:r>
    </w:p>
    <w:p w:rsidR="00360908" w:rsidRPr="00606E73" w:rsidRDefault="00360908" w:rsidP="00CE7B33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360908" w:rsidRPr="00606E73" w:rsidRDefault="000F77CE" w:rsidP="00CE7B3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An existing league data and valid number of teams</w:t>
      </w:r>
      <w:r w:rsidR="00937BEB" w:rsidRPr="00606E73">
        <w:rPr>
          <w:sz w:val="24"/>
          <w:szCs w:val="24"/>
        </w:rPr>
        <w:t xml:space="preserve"> </w:t>
      </w:r>
      <w:r w:rsidRPr="00606E73">
        <w:rPr>
          <w:sz w:val="24"/>
          <w:szCs w:val="24"/>
        </w:rPr>
        <w:t>(at least 3 teams) registered</w:t>
      </w:r>
    </w:p>
    <w:tbl>
      <w:tblPr>
        <w:tblStyle w:val="TableGrid"/>
        <w:tblW w:w="6357" w:type="dxa"/>
        <w:tblInd w:w="1041" w:type="dxa"/>
        <w:tblLook w:val="04A0" w:firstRow="1" w:lastRow="0" w:firstColumn="1" w:lastColumn="0" w:noHBand="0" w:noVBand="1"/>
      </w:tblPr>
      <w:tblGrid>
        <w:gridCol w:w="2577"/>
        <w:gridCol w:w="3780"/>
      </w:tblGrid>
      <w:tr w:rsidR="00360908" w:rsidRPr="00606E73" w:rsidTr="000B3F4C">
        <w:trPr>
          <w:ins w:id="138" w:author="Clyde Sacote" w:date="2014-02-04T04:47:00Z"/>
        </w:trPr>
        <w:tc>
          <w:tcPr>
            <w:tcW w:w="6357" w:type="dxa"/>
            <w:gridSpan w:val="2"/>
          </w:tcPr>
          <w:p w:rsidR="00360908" w:rsidRPr="00606E73" w:rsidRDefault="00360908" w:rsidP="00A54B2D">
            <w:pPr>
              <w:rPr>
                <w:ins w:id="139" w:author="Clyde Sacote" w:date="2014-02-04T04:47:00Z"/>
                <w:sz w:val="24"/>
                <w:szCs w:val="24"/>
              </w:rPr>
            </w:pPr>
            <w:ins w:id="140" w:author="Clyde Sacote" w:date="2014-02-04T04:47:00Z">
              <w:r w:rsidRPr="00606E73">
                <w:rPr>
                  <w:sz w:val="24"/>
                  <w:szCs w:val="24"/>
                </w:rPr>
                <w:t>League Data</w:t>
              </w:r>
            </w:ins>
          </w:p>
        </w:tc>
      </w:tr>
      <w:tr w:rsidR="00360908" w:rsidRPr="00606E73" w:rsidTr="000B3F4C">
        <w:trPr>
          <w:ins w:id="141" w:author="Clyde Sacote" w:date="2014-02-04T04:47:00Z"/>
        </w:trPr>
        <w:tc>
          <w:tcPr>
            <w:tcW w:w="2577" w:type="dxa"/>
          </w:tcPr>
          <w:p w:rsidR="00360908" w:rsidRPr="00606E73" w:rsidRDefault="00360908" w:rsidP="00A54B2D">
            <w:pPr>
              <w:rPr>
                <w:ins w:id="142" w:author="Clyde Sacote" w:date="2014-02-04T04:47:00Z"/>
                <w:sz w:val="24"/>
                <w:szCs w:val="24"/>
              </w:rPr>
            </w:pPr>
            <w:ins w:id="143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3780" w:type="dxa"/>
          </w:tcPr>
          <w:p w:rsidR="00360908" w:rsidRPr="00606E73" w:rsidRDefault="0026572F" w:rsidP="00A54B2D">
            <w:pPr>
              <w:rPr>
                <w:ins w:id="144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MSU-IIT Palakasan</w:t>
            </w:r>
            <w:r w:rsidR="00B51C6A" w:rsidRPr="00606E73">
              <w:rPr>
                <w:sz w:val="24"/>
                <w:szCs w:val="24"/>
              </w:rPr>
              <w:t xml:space="preserve"> 2010</w:t>
            </w:r>
          </w:p>
        </w:tc>
      </w:tr>
      <w:tr w:rsidR="00360908" w:rsidRPr="00606E73" w:rsidTr="000B3F4C">
        <w:trPr>
          <w:ins w:id="145" w:author="Clyde Sacote" w:date="2014-02-04T04:47:00Z"/>
        </w:trPr>
        <w:tc>
          <w:tcPr>
            <w:tcW w:w="2577" w:type="dxa"/>
          </w:tcPr>
          <w:p w:rsidR="00360908" w:rsidRPr="00606E73" w:rsidRDefault="00360908" w:rsidP="00A54B2D">
            <w:pPr>
              <w:rPr>
                <w:ins w:id="146" w:author="Clyde Sacote" w:date="2014-02-04T04:47:00Z"/>
                <w:sz w:val="24"/>
                <w:szCs w:val="24"/>
              </w:rPr>
            </w:pPr>
            <w:ins w:id="147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3780" w:type="dxa"/>
          </w:tcPr>
          <w:p w:rsidR="00360908" w:rsidRPr="00606E73" w:rsidRDefault="001951B0" w:rsidP="00A54B2D">
            <w:pPr>
              <w:rPr>
                <w:ins w:id="148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360908" w:rsidRPr="00606E73" w:rsidTr="000B3F4C">
        <w:trPr>
          <w:ins w:id="149" w:author="Clyde Sacote" w:date="2014-02-04T04:47:00Z"/>
        </w:trPr>
        <w:tc>
          <w:tcPr>
            <w:tcW w:w="2577" w:type="dxa"/>
          </w:tcPr>
          <w:p w:rsidR="00360908" w:rsidRPr="00606E73" w:rsidRDefault="00360908" w:rsidP="00A54B2D">
            <w:pPr>
              <w:rPr>
                <w:ins w:id="150" w:author="Clyde Sacote" w:date="2014-02-04T04:47:00Z"/>
                <w:sz w:val="24"/>
                <w:szCs w:val="24"/>
              </w:rPr>
            </w:pPr>
            <w:ins w:id="151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3780" w:type="dxa"/>
          </w:tcPr>
          <w:p w:rsidR="00360908" w:rsidRPr="00606E73" w:rsidRDefault="00B02E88" w:rsidP="00A54B2D">
            <w:pPr>
              <w:rPr>
                <w:ins w:id="152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ins w:id="153" w:author="Clyde Sacote" w:date="2014-02-04T04:47:00Z">
              <w:r w:rsidR="00360908" w:rsidRPr="00606E73">
                <w:rPr>
                  <w:sz w:val="24"/>
                  <w:szCs w:val="24"/>
                </w:rPr>
                <w:t xml:space="preserve"> Elimination</w:t>
              </w:r>
            </w:ins>
          </w:p>
        </w:tc>
      </w:tr>
      <w:tr w:rsidR="00360908" w:rsidRPr="00606E73" w:rsidTr="000B3F4C">
        <w:trPr>
          <w:ins w:id="154" w:author="Clyde Sacote" w:date="2014-02-04T04:47:00Z"/>
        </w:trPr>
        <w:tc>
          <w:tcPr>
            <w:tcW w:w="2577" w:type="dxa"/>
          </w:tcPr>
          <w:p w:rsidR="00360908" w:rsidRPr="00606E73" w:rsidRDefault="00360908" w:rsidP="00A54B2D">
            <w:pPr>
              <w:rPr>
                <w:ins w:id="155" w:author="Clyde Sacote" w:date="2014-02-04T04:47:00Z"/>
                <w:sz w:val="24"/>
                <w:szCs w:val="24"/>
              </w:rPr>
            </w:pPr>
            <w:ins w:id="156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3780" w:type="dxa"/>
          </w:tcPr>
          <w:p w:rsidR="00360908" w:rsidRPr="00606E73" w:rsidRDefault="00010B24" w:rsidP="00A54B2D">
            <w:pPr>
              <w:rPr>
                <w:ins w:id="157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2010-01-01</w:t>
            </w:r>
          </w:p>
        </w:tc>
      </w:tr>
      <w:tr w:rsidR="00360908" w:rsidRPr="00606E73" w:rsidTr="000B3F4C">
        <w:tc>
          <w:tcPr>
            <w:tcW w:w="2577" w:type="dxa"/>
          </w:tcPr>
          <w:p w:rsidR="00360908" w:rsidRPr="00606E73" w:rsidRDefault="00E66908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3780" w:type="dxa"/>
          </w:tcPr>
          <w:p w:rsidR="00360908" w:rsidRPr="00606E73" w:rsidRDefault="00C82DF7" w:rsidP="00A54B2D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Not Started</w:t>
            </w:r>
          </w:p>
        </w:tc>
      </w:tr>
      <w:tr w:rsidR="00360908" w:rsidRPr="00606E73" w:rsidTr="000B3F4C">
        <w:tc>
          <w:tcPr>
            <w:tcW w:w="2577" w:type="dxa"/>
          </w:tcPr>
          <w:p w:rsidR="00360908" w:rsidRPr="00606E73" w:rsidRDefault="00360908" w:rsidP="00B85377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Team List </w:t>
            </w:r>
          </w:p>
        </w:tc>
        <w:tc>
          <w:tcPr>
            <w:tcW w:w="3780" w:type="dxa"/>
          </w:tcPr>
          <w:p w:rsidR="00360908" w:rsidRPr="00606E73" w:rsidRDefault="00360908" w:rsidP="00A54B2D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SCS Wolves</w:t>
            </w:r>
          </w:p>
          <w:p w:rsidR="00360908" w:rsidRPr="00606E73" w:rsidRDefault="00360908" w:rsidP="00A54B2D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COE Dragons</w:t>
            </w:r>
          </w:p>
          <w:p w:rsidR="00360908" w:rsidRPr="00606E73" w:rsidRDefault="00360908" w:rsidP="00A54B2D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CBAA Griffins</w:t>
            </w:r>
          </w:p>
        </w:tc>
      </w:tr>
    </w:tbl>
    <w:p w:rsidR="00A618A4" w:rsidRPr="00606E73" w:rsidRDefault="00A618A4" w:rsidP="00CE7B33">
      <w:pPr>
        <w:ind w:left="720"/>
        <w:rPr>
          <w:sz w:val="24"/>
          <w:szCs w:val="24"/>
        </w:rPr>
      </w:pPr>
    </w:p>
    <w:p w:rsidR="00360908" w:rsidRPr="00606E73" w:rsidRDefault="00360908" w:rsidP="00CE7B33">
      <w:pPr>
        <w:ind w:left="720"/>
        <w:rPr>
          <w:sz w:val="24"/>
          <w:szCs w:val="24"/>
        </w:rPr>
      </w:pPr>
      <w:r w:rsidRPr="00606E73">
        <w:rPr>
          <w:sz w:val="24"/>
          <w:szCs w:val="24"/>
        </w:rPr>
        <w:t>When (Triggered)</w:t>
      </w:r>
    </w:p>
    <w:p w:rsidR="00360908" w:rsidRPr="00606E73" w:rsidRDefault="00360908" w:rsidP="00CE7B33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 xml:space="preserve">The League manager clicks the </w:t>
      </w:r>
      <w:r w:rsidR="000E42CF" w:rsidRPr="00606E73">
        <w:rPr>
          <w:i/>
          <w:sz w:val="24"/>
          <w:szCs w:val="24"/>
        </w:rPr>
        <w:t>Start League</w:t>
      </w:r>
      <w:r w:rsidRPr="00606E73">
        <w:rPr>
          <w:sz w:val="24"/>
          <w:szCs w:val="24"/>
        </w:rPr>
        <w:t xml:space="preserve"> </w:t>
      </w:r>
      <w:r w:rsidR="000E42CF" w:rsidRPr="00606E73">
        <w:rPr>
          <w:sz w:val="24"/>
          <w:szCs w:val="24"/>
        </w:rPr>
        <w:t>button</w:t>
      </w:r>
      <w:r w:rsidRPr="00606E73">
        <w:rPr>
          <w:sz w:val="24"/>
          <w:szCs w:val="24"/>
        </w:rPr>
        <w:t>.</w:t>
      </w:r>
    </w:p>
    <w:p w:rsidR="00360908" w:rsidRPr="00606E73" w:rsidRDefault="00360908" w:rsidP="00CE7B33">
      <w:pPr>
        <w:ind w:left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  <w:r w:rsidRPr="00606E73">
        <w:rPr>
          <w:sz w:val="24"/>
          <w:szCs w:val="24"/>
        </w:rPr>
        <w:tab/>
      </w:r>
    </w:p>
    <w:p w:rsidR="00687263" w:rsidRPr="00606E73" w:rsidRDefault="00F82E76" w:rsidP="00F82E76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lastRenderedPageBreak/>
        <w:t>The league has been started. The league manager is redirected to tournament page</w:t>
      </w:r>
      <w:bookmarkStart w:id="158" w:name="_GoBack"/>
      <w:bookmarkEnd w:id="158"/>
    </w:p>
    <w:p w:rsidR="0011349B" w:rsidRPr="00606E73" w:rsidRDefault="0011349B" w:rsidP="00F82E76">
      <w:pPr>
        <w:ind w:left="720" w:firstLine="720"/>
        <w:rPr>
          <w:sz w:val="24"/>
          <w:szCs w:val="24"/>
        </w:rPr>
      </w:pPr>
    </w:p>
    <w:p w:rsidR="00360908" w:rsidRPr="00606E73" w:rsidRDefault="00360908" w:rsidP="003609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06E73">
        <w:rPr>
          <w:sz w:val="24"/>
          <w:szCs w:val="24"/>
        </w:rPr>
        <w:t xml:space="preserve">Name: </w:t>
      </w:r>
      <w:r w:rsidRPr="00606E73">
        <w:rPr>
          <w:b/>
          <w:sz w:val="24"/>
          <w:szCs w:val="24"/>
        </w:rPr>
        <w:t xml:space="preserve">Update Tournament </w:t>
      </w:r>
    </w:p>
    <w:p w:rsidR="00360908" w:rsidRPr="00606E73" w:rsidRDefault="00360908" w:rsidP="00011BBE">
      <w:pPr>
        <w:ind w:left="360"/>
        <w:rPr>
          <w:sz w:val="24"/>
          <w:szCs w:val="24"/>
        </w:rPr>
      </w:pPr>
      <w:r w:rsidRPr="00606E73">
        <w:rPr>
          <w:sz w:val="24"/>
          <w:szCs w:val="24"/>
        </w:rPr>
        <w:t>Given (Setup)</w:t>
      </w:r>
    </w:p>
    <w:p w:rsidR="00360908" w:rsidRPr="00606E73" w:rsidRDefault="00360908" w:rsidP="00011BBE">
      <w:pPr>
        <w:ind w:left="360"/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AA19E2" w:rsidRPr="00606E73">
        <w:rPr>
          <w:sz w:val="24"/>
          <w:szCs w:val="24"/>
        </w:rPr>
        <w:tab/>
      </w:r>
      <w:r w:rsidRPr="00606E73">
        <w:rPr>
          <w:sz w:val="24"/>
          <w:szCs w:val="24"/>
        </w:rPr>
        <w:t>A league has already started but not ended yet.</w:t>
      </w:r>
    </w:p>
    <w:tbl>
      <w:tblPr>
        <w:tblStyle w:val="TableGrid"/>
        <w:tblW w:w="6357" w:type="dxa"/>
        <w:tblInd w:w="1041" w:type="dxa"/>
        <w:tblLook w:val="04A0" w:firstRow="1" w:lastRow="0" w:firstColumn="1" w:lastColumn="0" w:noHBand="0" w:noVBand="1"/>
      </w:tblPr>
      <w:tblGrid>
        <w:gridCol w:w="2577"/>
        <w:gridCol w:w="3780"/>
      </w:tblGrid>
      <w:tr w:rsidR="006732E2" w:rsidRPr="00606E73" w:rsidTr="00C87685">
        <w:trPr>
          <w:ins w:id="159" w:author="Clyde Sacote" w:date="2014-02-04T04:47:00Z"/>
        </w:trPr>
        <w:tc>
          <w:tcPr>
            <w:tcW w:w="6357" w:type="dxa"/>
            <w:gridSpan w:val="2"/>
          </w:tcPr>
          <w:p w:rsidR="006732E2" w:rsidRPr="00606E73" w:rsidRDefault="006732E2" w:rsidP="00C87685">
            <w:pPr>
              <w:rPr>
                <w:ins w:id="160" w:author="Clyde Sacote" w:date="2014-02-04T04:47:00Z"/>
                <w:sz w:val="24"/>
                <w:szCs w:val="24"/>
              </w:rPr>
            </w:pPr>
            <w:ins w:id="161" w:author="Clyde Sacote" w:date="2014-02-04T04:47:00Z">
              <w:r w:rsidRPr="00606E73">
                <w:rPr>
                  <w:sz w:val="24"/>
                  <w:szCs w:val="24"/>
                </w:rPr>
                <w:t>League Data</w:t>
              </w:r>
            </w:ins>
          </w:p>
        </w:tc>
      </w:tr>
      <w:tr w:rsidR="006732E2" w:rsidRPr="00606E73" w:rsidTr="00C87685">
        <w:trPr>
          <w:ins w:id="162" w:author="Clyde Sacote" w:date="2014-02-04T04:47:00Z"/>
        </w:trPr>
        <w:tc>
          <w:tcPr>
            <w:tcW w:w="2577" w:type="dxa"/>
          </w:tcPr>
          <w:p w:rsidR="006732E2" w:rsidRPr="00606E73" w:rsidRDefault="006732E2" w:rsidP="00C87685">
            <w:pPr>
              <w:rPr>
                <w:ins w:id="163" w:author="Clyde Sacote" w:date="2014-02-04T04:47:00Z"/>
                <w:sz w:val="24"/>
                <w:szCs w:val="24"/>
              </w:rPr>
            </w:pPr>
            <w:ins w:id="164" w:author="Clyde Sacote" w:date="2014-02-04T04:47:00Z">
              <w:r w:rsidRPr="00606E73">
                <w:rPr>
                  <w:sz w:val="24"/>
                  <w:szCs w:val="24"/>
                </w:rPr>
                <w:t>League Name</w:t>
              </w:r>
            </w:ins>
          </w:p>
        </w:tc>
        <w:tc>
          <w:tcPr>
            <w:tcW w:w="3780" w:type="dxa"/>
          </w:tcPr>
          <w:p w:rsidR="006732E2" w:rsidRPr="00606E73" w:rsidRDefault="006732E2" w:rsidP="00C87685">
            <w:pPr>
              <w:rPr>
                <w:ins w:id="165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MSU-IIT Palakasan 2010</w:t>
            </w:r>
          </w:p>
        </w:tc>
      </w:tr>
      <w:tr w:rsidR="006732E2" w:rsidRPr="00606E73" w:rsidTr="00C87685">
        <w:trPr>
          <w:ins w:id="166" w:author="Clyde Sacote" w:date="2014-02-04T04:47:00Z"/>
        </w:trPr>
        <w:tc>
          <w:tcPr>
            <w:tcW w:w="2577" w:type="dxa"/>
          </w:tcPr>
          <w:p w:rsidR="006732E2" w:rsidRPr="00606E73" w:rsidRDefault="006732E2" w:rsidP="00C87685">
            <w:pPr>
              <w:rPr>
                <w:ins w:id="167" w:author="Clyde Sacote" w:date="2014-02-04T04:47:00Z"/>
                <w:sz w:val="24"/>
                <w:szCs w:val="24"/>
              </w:rPr>
            </w:pPr>
            <w:ins w:id="168" w:author="Clyde Sacote" w:date="2014-02-04T04:47:00Z">
              <w:r w:rsidRPr="00606E73">
                <w:rPr>
                  <w:sz w:val="24"/>
                  <w:szCs w:val="24"/>
                </w:rPr>
                <w:t>Sport</w:t>
              </w:r>
            </w:ins>
          </w:p>
        </w:tc>
        <w:tc>
          <w:tcPr>
            <w:tcW w:w="3780" w:type="dxa"/>
          </w:tcPr>
          <w:p w:rsidR="006732E2" w:rsidRPr="00606E73" w:rsidRDefault="006732E2" w:rsidP="00C87685">
            <w:pPr>
              <w:rPr>
                <w:ins w:id="169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Basketball</w:t>
            </w:r>
          </w:p>
        </w:tc>
      </w:tr>
      <w:tr w:rsidR="006732E2" w:rsidRPr="00606E73" w:rsidTr="00C87685">
        <w:trPr>
          <w:ins w:id="170" w:author="Clyde Sacote" w:date="2014-02-04T04:47:00Z"/>
        </w:trPr>
        <w:tc>
          <w:tcPr>
            <w:tcW w:w="2577" w:type="dxa"/>
          </w:tcPr>
          <w:p w:rsidR="006732E2" w:rsidRPr="00606E73" w:rsidRDefault="006732E2" w:rsidP="00C87685">
            <w:pPr>
              <w:rPr>
                <w:ins w:id="171" w:author="Clyde Sacote" w:date="2014-02-04T04:47:00Z"/>
                <w:sz w:val="24"/>
                <w:szCs w:val="24"/>
              </w:rPr>
            </w:pPr>
            <w:ins w:id="172" w:author="Clyde Sacote" w:date="2014-02-04T04:47:00Z">
              <w:r w:rsidRPr="00606E73">
                <w:rPr>
                  <w:sz w:val="24"/>
                  <w:szCs w:val="24"/>
                </w:rPr>
                <w:t>Tournament Type</w:t>
              </w:r>
            </w:ins>
          </w:p>
        </w:tc>
        <w:tc>
          <w:tcPr>
            <w:tcW w:w="3780" w:type="dxa"/>
          </w:tcPr>
          <w:p w:rsidR="006732E2" w:rsidRPr="00606E73" w:rsidRDefault="006732E2" w:rsidP="00C87685">
            <w:pPr>
              <w:rPr>
                <w:ins w:id="173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Single</w:t>
            </w:r>
            <w:ins w:id="174" w:author="Clyde Sacote" w:date="2014-02-04T04:47:00Z">
              <w:r w:rsidRPr="00606E73">
                <w:rPr>
                  <w:sz w:val="24"/>
                  <w:szCs w:val="24"/>
                </w:rPr>
                <w:t xml:space="preserve"> Elimination</w:t>
              </w:r>
            </w:ins>
          </w:p>
        </w:tc>
      </w:tr>
      <w:tr w:rsidR="006732E2" w:rsidRPr="00606E73" w:rsidTr="00C87685">
        <w:trPr>
          <w:ins w:id="175" w:author="Clyde Sacote" w:date="2014-02-04T04:47:00Z"/>
        </w:trPr>
        <w:tc>
          <w:tcPr>
            <w:tcW w:w="2577" w:type="dxa"/>
          </w:tcPr>
          <w:p w:rsidR="006732E2" w:rsidRPr="00606E73" w:rsidRDefault="006732E2" w:rsidP="00C87685">
            <w:pPr>
              <w:rPr>
                <w:ins w:id="176" w:author="Clyde Sacote" w:date="2014-02-04T04:47:00Z"/>
                <w:sz w:val="24"/>
                <w:szCs w:val="24"/>
              </w:rPr>
            </w:pPr>
            <w:ins w:id="177" w:author="Clyde Sacote" w:date="2014-02-04T04:47:00Z">
              <w:r w:rsidRPr="00606E73">
                <w:rPr>
                  <w:sz w:val="24"/>
                  <w:szCs w:val="24"/>
                </w:rPr>
                <w:t>Registration Deadline</w:t>
              </w:r>
            </w:ins>
          </w:p>
        </w:tc>
        <w:tc>
          <w:tcPr>
            <w:tcW w:w="3780" w:type="dxa"/>
          </w:tcPr>
          <w:p w:rsidR="006732E2" w:rsidRPr="00606E73" w:rsidRDefault="006732E2" w:rsidP="00C87685">
            <w:pPr>
              <w:rPr>
                <w:ins w:id="178" w:author="Clyde Sacote" w:date="2014-02-04T04:47:00Z"/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2010-01-01</w:t>
            </w:r>
          </w:p>
        </w:tc>
      </w:tr>
      <w:tr w:rsidR="006732E2" w:rsidRPr="00606E73" w:rsidTr="00C87685">
        <w:tc>
          <w:tcPr>
            <w:tcW w:w="2577" w:type="dxa"/>
          </w:tcPr>
          <w:p w:rsidR="006732E2" w:rsidRPr="00606E73" w:rsidRDefault="006732E2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Status</w:t>
            </w:r>
          </w:p>
        </w:tc>
        <w:tc>
          <w:tcPr>
            <w:tcW w:w="3780" w:type="dxa"/>
          </w:tcPr>
          <w:p w:rsidR="006732E2" w:rsidRPr="00606E73" w:rsidRDefault="006732E2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Ongoing</w:t>
            </w:r>
          </w:p>
        </w:tc>
      </w:tr>
      <w:tr w:rsidR="006732E2" w:rsidRPr="00606E73" w:rsidTr="00C87685">
        <w:tc>
          <w:tcPr>
            <w:tcW w:w="2577" w:type="dxa"/>
          </w:tcPr>
          <w:p w:rsidR="006732E2" w:rsidRPr="00606E73" w:rsidRDefault="006732E2" w:rsidP="00C87685">
            <w:p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 xml:space="preserve">Team List </w:t>
            </w:r>
          </w:p>
        </w:tc>
        <w:tc>
          <w:tcPr>
            <w:tcW w:w="3780" w:type="dxa"/>
          </w:tcPr>
          <w:p w:rsidR="006732E2" w:rsidRPr="00606E73" w:rsidRDefault="006732E2" w:rsidP="00C8768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SCS Wolves</w:t>
            </w:r>
          </w:p>
          <w:p w:rsidR="006732E2" w:rsidRPr="00606E73" w:rsidRDefault="006732E2" w:rsidP="00C8768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COE Dragons</w:t>
            </w:r>
          </w:p>
          <w:p w:rsidR="006732E2" w:rsidRPr="00606E73" w:rsidRDefault="006732E2" w:rsidP="00C8768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606E73">
              <w:rPr>
                <w:sz w:val="24"/>
                <w:szCs w:val="24"/>
              </w:rPr>
              <w:t>CBAA Griffins</w:t>
            </w:r>
          </w:p>
        </w:tc>
      </w:tr>
    </w:tbl>
    <w:p w:rsidR="00360908" w:rsidRPr="00606E73" w:rsidRDefault="00360908" w:rsidP="00360908">
      <w:pPr>
        <w:rPr>
          <w:sz w:val="24"/>
          <w:szCs w:val="24"/>
        </w:rPr>
      </w:pPr>
    </w:p>
    <w:p w:rsidR="00360908" w:rsidRPr="00606E73" w:rsidRDefault="00360908" w:rsidP="00A73775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When (Trigger)</w:t>
      </w:r>
    </w:p>
    <w:p w:rsidR="00360908" w:rsidRPr="00606E73" w:rsidRDefault="0073762C" w:rsidP="00734C58">
      <w:pPr>
        <w:ind w:left="720" w:firstLine="720"/>
        <w:rPr>
          <w:sz w:val="24"/>
          <w:szCs w:val="24"/>
        </w:rPr>
      </w:pPr>
      <w:r w:rsidRPr="00606E73">
        <w:rPr>
          <w:sz w:val="24"/>
          <w:szCs w:val="24"/>
        </w:rPr>
        <w:t>The league manager updates</w:t>
      </w:r>
      <w:r w:rsidR="00734C58" w:rsidRPr="00606E73">
        <w:rPr>
          <w:sz w:val="24"/>
          <w:szCs w:val="24"/>
        </w:rPr>
        <w:t xml:space="preserve"> a match (decide who is winner in a particular match)</w:t>
      </w:r>
    </w:p>
    <w:p w:rsidR="00360908" w:rsidRPr="00606E73" w:rsidRDefault="00360908" w:rsidP="00A969C6">
      <w:pPr>
        <w:ind w:firstLine="720"/>
        <w:rPr>
          <w:sz w:val="24"/>
          <w:szCs w:val="24"/>
        </w:rPr>
      </w:pPr>
      <w:r w:rsidRPr="00606E73">
        <w:rPr>
          <w:sz w:val="24"/>
          <w:szCs w:val="24"/>
        </w:rPr>
        <w:t>Then (Verify)</w:t>
      </w:r>
    </w:p>
    <w:p w:rsidR="00360908" w:rsidRPr="00606E73" w:rsidRDefault="00360908" w:rsidP="00360908">
      <w:pPr>
        <w:rPr>
          <w:sz w:val="24"/>
          <w:szCs w:val="24"/>
        </w:rPr>
      </w:pPr>
      <w:r w:rsidRPr="00606E73">
        <w:rPr>
          <w:sz w:val="24"/>
          <w:szCs w:val="24"/>
        </w:rPr>
        <w:tab/>
      </w:r>
      <w:r w:rsidR="005631AE" w:rsidRPr="00606E73">
        <w:rPr>
          <w:sz w:val="24"/>
          <w:szCs w:val="24"/>
        </w:rPr>
        <w:tab/>
      </w:r>
      <w:r w:rsidR="00244808" w:rsidRPr="00606E73">
        <w:rPr>
          <w:sz w:val="24"/>
          <w:szCs w:val="24"/>
        </w:rPr>
        <w:t>The match listing is updated</w:t>
      </w:r>
    </w:p>
    <w:sectPr w:rsidR="00360908" w:rsidRPr="00606E73" w:rsidSect="0041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F7" w:rsidRDefault="00E642F7" w:rsidP="002A76AF">
      <w:pPr>
        <w:spacing w:after="0" w:line="240" w:lineRule="auto"/>
      </w:pPr>
      <w:r>
        <w:separator/>
      </w:r>
    </w:p>
  </w:endnote>
  <w:endnote w:type="continuationSeparator" w:id="0">
    <w:p w:rsidR="00E642F7" w:rsidRDefault="00E642F7" w:rsidP="002A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F7" w:rsidRDefault="00E642F7" w:rsidP="002A76AF">
      <w:pPr>
        <w:spacing w:after="0" w:line="240" w:lineRule="auto"/>
      </w:pPr>
      <w:r>
        <w:separator/>
      </w:r>
    </w:p>
  </w:footnote>
  <w:footnote w:type="continuationSeparator" w:id="0">
    <w:p w:rsidR="00E642F7" w:rsidRDefault="00E642F7" w:rsidP="002A7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7549"/>
    <w:multiLevelType w:val="hybridMultilevel"/>
    <w:tmpl w:val="1E447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91FCE"/>
    <w:multiLevelType w:val="hybridMultilevel"/>
    <w:tmpl w:val="CBC271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542659"/>
    <w:multiLevelType w:val="hybridMultilevel"/>
    <w:tmpl w:val="26E0E9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C3F57"/>
    <w:multiLevelType w:val="multilevel"/>
    <w:tmpl w:val="271A750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>
    <w:nsid w:val="20836723"/>
    <w:multiLevelType w:val="hybridMultilevel"/>
    <w:tmpl w:val="12408784"/>
    <w:lvl w:ilvl="0" w:tplc="2674B738">
      <w:start w:val="1"/>
      <w:numFmt w:val="decimal"/>
      <w:lvlText w:val="%1.)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69" w:hanging="360"/>
      </w:pPr>
    </w:lvl>
    <w:lvl w:ilvl="2" w:tplc="9A1460E2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AD5207"/>
    <w:multiLevelType w:val="hybridMultilevel"/>
    <w:tmpl w:val="11E009DA"/>
    <w:lvl w:ilvl="0" w:tplc="DCFC4B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25A79"/>
    <w:multiLevelType w:val="hybridMultilevel"/>
    <w:tmpl w:val="2AD80F38"/>
    <w:lvl w:ilvl="0" w:tplc="EA22C29A">
      <w:start w:val="1"/>
      <w:numFmt w:val="decimal"/>
      <w:lvlText w:val="%1.1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64E3C"/>
    <w:multiLevelType w:val="hybridMultilevel"/>
    <w:tmpl w:val="D40EB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9773E"/>
    <w:multiLevelType w:val="hybridMultilevel"/>
    <w:tmpl w:val="B5E8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F4D99"/>
    <w:multiLevelType w:val="hybridMultilevel"/>
    <w:tmpl w:val="E702B31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861F9"/>
    <w:multiLevelType w:val="hybridMultilevel"/>
    <w:tmpl w:val="BFA6E924"/>
    <w:lvl w:ilvl="0" w:tplc="AB4E62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0E02FE"/>
    <w:multiLevelType w:val="hybridMultilevel"/>
    <w:tmpl w:val="73CAABA4"/>
    <w:lvl w:ilvl="0" w:tplc="7FA09BB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02F03"/>
    <w:multiLevelType w:val="multilevel"/>
    <w:tmpl w:val="9502D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99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13">
    <w:nsid w:val="40913621"/>
    <w:multiLevelType w:val="hybridMultilevel"/>
    <w:tmpl w:val="B154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B590B"/>
    <w:multiLevelType w:val="hybridMultilevel"/>
    <w:tmpl w:val="D4DA6388"/>
    <w:lvl w:ilvl="0" w:tplc="FC1ECB9C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5F79C0"/>
    <w:multiLevelType w:val="hybridMultilevel"/>
    <w:tmpl w:val="2DC650D2"/>
    <w:lvl w:ilvl="0" w:tplc="BC56D41A">
      <w:start w:val="1"/>
      <w:numFmt w:val="decimal"/>
      <w:lvlText w:val="%1.1"/>
      <w:lvlJc w:val="right"/>
      <w:pPr>
        <w:ind w:left="1098" w:hanging="19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>
    <w:nsid w:val="4AB549CD"/>
    <w:multiLevelType w:val="multilevel"/>
    <w:tmpl w:val="6FDA67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4B386D00"/>
    <w:multiLevelType w:val="hybridMultilevel"/>
    <w:tmpl w:val="C3D424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E3B03CB"/>
    <w:multiLevelType w:val="hybridMultilevel"/>
    <w:tmpl w:val="80A2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34AB5"/>
    <w:multiLevelType w:val="hybridMultilevel"/>
    <w:tmpl w:val="3E54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9167F"/>
    <w:multiLevelType w:val="hybridMultilevel"/>
    <w:tmpl w:val="539E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63859"/>
    <w:multiLevelType w:val="hybridMultilevel"/>
    <w:tmpl w:val="9186650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25DE1"/>
    <w:multiLevelType w:val="hybridMultilevel"/>
    <w:tmpl w:val="3990A48E"/>
    <w:lvl w:ilvl="0" w:tplc="46E2BC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436E21"/>
    <w:multiLevelType w:val="hybridMultilevel"/>
    <w:tmpl w:val="831C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D6B7B"/>
    <w:multiLevelType w:val="hybridMultilevel"/>
    <w:tmpl w:val="3794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310B0"/>
    <w:multiLevelType w:val="hybridMultilevel"/>
    <w:tmpl w:val="DA6ABD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BD69B1"/>
    <w:multiLevelType w:val="multilevel"/>
    <w:tmpl w:val="271A750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7">
    <w:nsid w:val="79CF50E2"/>
    <w:multiLevelType w:val="hybridMultilevel"/>
    <w:tmpl w:val="8AF433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8"/>
  </w:num>
  <w:num w:numId="3">
    <w:abstractNumId w:val="27"/>
  </w:num>
  <w:num w:numId="4">
    <w:abstractNumId w:val="5"/>
  </w:num>
  <w:num w:numId="5">
    <w:abstractNumId w:val="22"/>
  </w:num>
  <w:num w:numId="6">
    <w:abstractNumId w:val="19"/>
  </w:num>
  <w:num w:numId="7">
    <w:abstractNumId w:val="13"/>
  </w:num>
  <w:num w:numId="8">
    <w:abstractNumId w:val="25"/>
  </w:num>
  <w:num w:numId="9">
    <w:abstractNumId w:val="4"/>
  </w:num>
  <w:num w:numId="10">
    <w:abstractNumId w:val="9"/>
  </w:num>
  <w:num w:numId="11">
    <w:abstractNumId w:val="1"/>
  </w:num>
  <w:num w:numId="12">
    <w:abstractNumId w:val="20"/>
  </w:num>
  <w:num w:numId="13">
    <w:abstractNumId w:val="21"/>
  </w:num>
  <w:num w:numId="14">
    <w:abstractNumId w:val="14"/>
  </w:num>
  <w:num w:numId="15">
    <w:abstractNumId w:val="10"/>
  </w:num>
  <w:num w:numId="16">
    <w:abstractNumId w:val="0"/>
  </w:num>
  <w:num w:numId="17">
    <w:abstractNumId w:val="7"/>
  </w:num>
  <w:num w:numId="18">
    <w:abstractNumId w:val="26"/>
  </w:num>
  <w:num w:numId="19">
    <w:abstractNumId w:val="12"/>
  </w:num>
  <w:num w:numId="20">
    <w:abstractNumId w:val="2"/>
  </w:num>
  <w:num w:numId="21">
    <w:abstractNumId w:val="24"/>
  </w:num>
  <w:num w:numId="22">
    <w:abstractNumId w:val="23"/>
  </w:num>
  <w:num w:numId="23">
    <w:abstractNumId w:val="16"/>
  </w:num>
  <w:num w:numId="24">
    <w:abstractNumId w:val="6"/>
  </w:num>
  <w:num w:numId="25">
    <w:abstractNumId w:val="17"/>
  </w:num>
  <w:num w:numId="26">
    <w:abstractNumId w:val="11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00"/>
    <w:rsid w:val="00005D90"/>
    <w:rsid w:val="000076DF"/>
    <w:rsid w:val="00010B24"/>
    <w:rsid w:val="00011BBE"/>
    <w:rsid w:val="0002264D"/>
    <w:rsid w:val="00025BC6"/>
    <w:rsid w:val="000275C2"/>
    <w:rsid w:val="00030518"/>
    <w:rsid w:val="00032A89"/>
    <w:rsid w:val="00032F60"/>
    <w:rsid w:val="00035E8C"/>
    <w:rsid w:val="00036189"/>
    <w:rsid w:val="00037A45"/>
    <w:rsid w:val="000409AA"/>
    <w:rsid w:val="000548A8"/>
    <w:rsid w:val="00057925"/>
    <w:rsid w:val="0006364C"/>
    <w:rsid w:val="00064B04"/>
    <w:rsid w:val="00065EFE"/>
    <w:rsid w:val="00066BB8"/>
    <w:rsid w:val="0007053B"/>
    <w:rsid w:val="000775B7"/>
    <w:rsid w:val="00086B03"/>
    <w:rsid w:val="00090A9D"/>
    <w:rsid w:val="00090DE0"/>
    <w:rsid w:val="00092F43"/>
    <w:rsid w:val="000942C2"/>
    <w:rsid w:val="000A4756"/>
    <w:rsid w:val="000A5A10"/>
    <w:rsid w:val="000A6306"/>
    <w:rsid w:val="000B3F4C"/>
    <w:rsid w:val="000B5627"/>
    <w:rsid w:val="000B6105"/>
    <w:rsid w:val="000B656A"/>
    <w:rsid w:val="000C1DE0"/>
    <w:rsid w:val="000C6388"/>
    <w:rsid w:val="000C7BEF"/>
    <w:rsid w:val="000D4560"/>
    <w:rsid w:val="000D4D97"/>
    <w:rsid w:val="000D718C"/>
    <w:rsid w:val="000E1A1B"/>
    <w:rsid w:val="000E42CF"/>
    <w:rsid w:val="000E7B32"/>
    <w:rsid w:val="000F77CE"/>
    <w:rsid w:val="001001DF"/>
    <w:rsid w:val="0011349B"/>
    <w:rsid w:val="00114B83"/>
    <w:rsid w:val="00124068"/>
    <w:rsid w:val="00125CBE"/>
    <w:rsid w:val="00130197"/>
    <w:rsid w:val="001408E9"/>
    <w:rsid w:val="00151460"/>
    <w:rsid w:val="001523F5"/>
    <w:rsid w:val="00153F47"/>
    <w:rsid w:val="00157827"/>
    <w:rsid w:val="00161D7A"/>
    <w:rsid w:val="001631D4"/>
    <w:rsid w:val="0016554F"/>
    <w:rsid w:val="001668A2"/>
    <w:rsid w:val="00174F57"/>
    <w:rsid w:val="0017637A"/>
    <w:rsid w:val="001951B0"/>
    <w:rsid w:val="00196079"/>
    <w:rsid w:val="00197328"/>
    <w:rsid w:val="00197404"/>
    <w:rsid w:val="001A087F"/>
    <w:rsid w:val="001A09E7"/>
    <w:rsid w:val="001A0EC0"/>
    <w:rsid w:val="001B4A0B"/>
    <w:rsid w:val="001B5C0D"/>
    <w:rsid w:val="001C0D2F"/>
    <w:rsid w:val="001C1A9F"/>
    <w:rsid w:val="001C2136"/>
    <w:rsid w:val="001C38B0"/>
    <w:rsid w:val="001C568B"/>
    <w:rsid w:val="001D0C4C"/>
    <w:rsid w:val="001D108C"/>
    <w:rsid w:val="001D7B7E"/>
    <w:rsid w:val="001E6D18"/>
    <w:rsid w:val="001F225F"/>
    <w:rsid w:val="001F629E"/>
    <w:rsid w:val="001F6365"/>
    <w:rsid w:val="001F777E"/>
    <w:rsid w:val="00200D64"/>
    <w:rsid w:val="0020159B"/>
    <w:rsid w:val="00205ECE"/>
    <w:rsid w:val="00206852"/>
    <w:rsid w:val="00213EB7"/>
    <w:rsid w:val="0021484B"/>
    <w:rsid w:val="00220557"/>
    <w:rsid w:val="00220FA2"/>
    <w:rsid w:val="00244808"/>
    <w:rsid w:val="002453C9"/>
    <w:rsid w:val="00256496"/>
    <w:rsid w:val="00260D6C"/>
    <w:rsid w:val="0026572F"/>
    <w:rsid w:val="0028649F"/>
    <w:rsid w:val="0029234D"/>
    <w:rsid w:val="00294D24"/>
    <w:rsid w:val="0029619C"/>
    <w:rsid w:val="0029685D"/>
    <w:rsid w:val="00297283"/>
    <w:rsid w:val="002A1B7A"/>
    <w:rsid w:val="002A2B30"/>
    <w:rsid w:val="002A4377"/>
    <w:rsid w:val="002A526A"/>
    <w:rsid w:val="002A76AF"/>
    <w:rsid w:val="002B192D"/>
    <w:rsid w:val="002B2F83"/>
    <w:rsid w:val="002C31EE"/>
    <w:rsid w:val="002C5194"/>
    <w:rsid w:val="002C6A80"/>
    <w:rsid w:val="002C7F03"/>
    <w:rsid w:val="002D0E57"/>
    <w:rsid w:val="002D5456"/>
    <w:rsid w:val="002D5AF4"/>
    <w:rsid w:val="002E349A"/>
    <w:rsid w:val="002E5B67"/>
    <w:rsid w:val="002E6C91"/>
    <w:rsid w:val="002E79AE"/>
    <w:rsid w:val="002F07FF"/>
    <w:rsid w:val="002F6127"/>
    <w:rsid w:val="00302A41"/>
    <w:rsid w:val="003064D8"/>
    <w:rsid w:val="00310FED"/>
    <w:rsid w:val="00311D5D"/>
    <w:rsid w:val="003131F9"/>
    <w:rsid w:val="00316E08"/>
    <w:rsid w:val="00336360"/>
    <w:rsid w:val="00340DA5"/>
    <w:rsid w:val="00344377"/>
    <w:rsid w:val="00344F5C"/>
    <w:rsid w:val="00357D57"/>
    <w:rsid w:val="00360908"/>
    <w:rsid w:val="00364719"/>
    <w:rsid w:val="00365D57"/>
    <w:rsid w:val="00374775"/>
    <w:rsid w:val="00374E73"/>
    <w:rsid w:val="0038031B"/>
    <w:rsid w:val="00381922"/>
    <w:rsid w:val="003840B9"/>
    <w:rsid w:val="00390635"/>
    <w:rsid w:val="003A1ED9"/>
    <w:rsid w:val="003A3900"/>
    <w:rsid w:val="003A6A21"/>
    <w:rsid w:val="003B2AB5"/>
    <w:rsid w:val="003B4F26"/>
    <w:rsid w:val="003B7522"/>
    <w:rsid w:val="003C55D6"/>
    <w:rsid w:val="003D08A1"/>
    <w:rsid w:val="003D0A36"/>
    <w:rsid w:val="003D6C20"/>
    <w:rsid w:val="003E0DBD"/>
    <w:rsid w:val="003E1B74"/>
    <w:rsid w:val="003E3EA7"/>
    <w:rsid w:val="003F08C4"/>
    <w:rsid w:val="00405D09"/>
    <w:rsid w:val="00406780"/>
    <w:rsid w:val="00415167"/>
    <w:rsid w:val="0041560F"/>
    <w:rsid w:val="00416F44"/>
    <w:rsid w:val="00417804"/>
    <w:rsid w:val="004204E8"/>
    <w:rsid w:val="004262AF"/>
    <w:rsid w:val="00426594"/>
    <w:rsid w:val="004344BC"/>
    <w:rsid w:val="00442D77"/>
    <w:rsid w:val="00446F74"/>
    <w:rsid w:val="00447E3E"/>
    <w:rsid w:val="0045186B"/>
    <w:rsid w:val="00461137"/>
    <w:rsid w:val="00462D8A"/>
    <w:rsid w:val="00464548"/>
    <w:rsid w:val="004658C4"/>
    <w:rsid w:val="00467EB1"/>
    <w:rsid w:val="004718D8"/>
    <w:rsid w:val="00473ED0"/>
    <w:rsid w:val="00475010"/>
    <w:rsid w:val="00477097"/>
    <w:rsid w:val="004774CF"/>
    <w:rsid w:val="00481666"/>
    <w:rsid w:val="00482281"/>
    <w:rsid w:val="0048271D"/>
    <w:rsid w:val="00483C7D"/>
    <w:rsid w:val="00483D9E"/>
    <w:rsid w:val="00484C77"/>
    <w:rsid w:val="00484EFD"/>
    <w:rsid w:val="004876DD"/>
    <w:rsid w:val="004A466A"/>
    <w:rsid w:val="004B2539"/>
    <w:rsid w:val="004B2A72"/>
    <w:rsid w:val="004C491F"/>
    <w:rsid w:val="004C4EC0"/>
    <w:rsid w:val="004C6E09"/>
    <w:rsid w:val="004E0E47"/>
    <w:rsid w:val="004E174B"/>
    <w:rsid w:val="004E25B7"/>
    <w:rsid w:val="004E63ED"/>
    <w:rsid w:val="004F2072"/>
    <w:rsid w:val="004F5B54"/>
    <w:rsid w:val="004F7799"/>
    <w:rsid w:val="0050011E"/>
    <w:rsid w:val="00502243"/>
    <w:rsid w:val="00505A88"/>
    <w:rsid w:val="00507A15"/>
    <w:rsid w:val="0051022D"/>
    <w:rsid w:val="00522C7C"/>
    <w:rsid w:val="00532680"/>
    <w:rsid w:val="00540540"/>
    <w:rsid w:val="005415A7"/>
    <w:rsid w:val="0054736C"/>
    <w:rsid w:val="0055067A"/>
    <w:rsid w:val="00554AA5"/>
    <w:rsid w:val="00556350"/>
    <w:rsid w:val="005631AE"/>
    <w:rsid w:val="00563EBB"/>
    <w:rsid w:val="00574C3A"/>
    <w:rsid w:val="00581142"/>
    <w:rsid w:val="005813A9"/>
    <w:rsid w:val="0058340D"/>
    <w:rsid w:val="00596623"/>
    <w:rsid w:val="005B6FEB"/>
    <w:rsid w:val="005C62F9"/>
    <w:rsid w:val="005D1158"/>
    <w:rsid w:val="005D1EFF"/>
    <w:rsid w:val="005D5540"/>
    <w:rsid w:val="005D7966"/>
    <w:rsid w:val="005E27D7"/>
    <w:rsid w:val="005E3CDC"/>
    <w:rsid w:val="005F6739"/>
    <w:rsid w:val="005F6DC3"/>
    <w:rsid w:val="006000D8"/>
    <w:rsid w:val="00606E73"/>
    <w:rsid w:val="00612845"/>
    <w:rsid w:val="0062752C"/>
    <w:rsid w:val="00627576"/>
    <w:rsid w:val="00630605"/>
    <w:rsid w:val="006326C4"/>
    <w:rsid w:val="00641DC5"/>
    <w:rsid w:val="0065565D"/>
    <w:rsid w:val="00660434"/>
    <w:rsid w:val="006615B8"/>
    <w:rsid w:val="00661DD1"/>
    <w:rsid w:val="00666006"/>
    <w:rsid w:val="00667D99"/>
    <w:rsid w:val="006732E2"/>
    <w:rsid w:val="00673F88"/>
    <w:rsid w:val="006779CE"/>
    <w:rsid w:val="00685BFC"/>
    <w:rsid w:val="006868C3"/>
    <w:rsid w:val="00687263"/>
    <w:rsid w:val="0069238D"/>
    <w:rsid w:val="006940B7"/>
    <w:rsid w:val="006A5A26"/>
    <w:rsid w:val="006A6DB7"/>
    <w:rsid w:val="006A740E"/>
    <w:rsid w:val="006B16D2"/>
    <w:rsid w:val="006B1C20"/>
    <w:rsid w:val="006C2E07"/>
    <w:rsid w:val="006C3F5C"/>
    <w:rsid w:val="006E0B16"/>
    <w:rsid w:val="006E0E4F"/>
    <w:rsid w:val="006E5D78"/>
    <w:rsid w:val="006F335C"/>
    <w:rsid w:val="007014C9"/>
    <w:rsid w:val="00701832"/>
    <w:rsid w:val="0070525F"/>
    <w:rsid w:val="00706F77"/>
    <w:rsid w:val="00713FC7"/>
    <w:rsid w:val="00715EC4"/>
    <w:rsid w:val="0072144C"/>
    <w:rsid w:val="00723066"/>
    <w:rsid w:val="00734C58"/>
    <w:rsid w:val="00734E32"/>
    <w:rsid w:val="0073762C"/>
    <w:rsid w:val="007413FB"/>
    <w:rsid w:val="00744B32"/>
    <w:rsid w:val="00746F2D"/>
    <w:rsid w:val="00750D8F"/>
    <w:rsid w:val="00756A41"/>
    <w:rsid w:val="007601E8"/>
    <w:rsid w:val="007656C9"/>
    <w:rsid w:val="00771CA7"/>
    <w:rsid w:val="00771FAE"/>
    <w:rsid w:val="00773722"/>
    <w:rsid w:val="007869AD"/>
    <w:rsid w:val="00792F10"/>
    <w:rsid w:val="007C048A"/>
    <w:rsid w:val="007C0E78"/>
    <w:rsid w:val="007C4A80"/>
    <w:rsid w:val="007D1255"/>
    <w:rsid w:val="007E288B"/>
    <w:rsid w:val="007E421B"/>
    <w:rsid w:val="007E59EA"/>
    <w:rsid w:val="007E6BED"/>
    <w:rsid w:val="007F4931"/>
    <w:rsid w:val="007F59B5"/>
    <w:rsid w:val="007F66FD"/>
    <w:rsid w:val="00807480"/>
    <w:rsid w:val="00807CD0"/>
    <w:rsid w:val="00812621"/>
    <w:rsid w:val="00815755"/>
    <w:rsid w:val="008213AF"/>
    <w:rsid w:val="00826016"/>
    <w:rsid w:val="0083516A"/>
    <w:rsid w:val="00835A1B"/>
    <w:rsid w:val="00846224"/>
    <w:rsid w:val="00847292"/>
    <w:rsid w:val="0084735F"/>
    <w:rsid w:val="00851B35"/>
    <w:rsid w:val="00852C8F"/>
    <w:rsid w:val="00854634"/>
    <w:rsid w:val="008566BD"/>
    <w:rsid w:val="00870ADC"/>
    <w:rsid w:val="00870D8C"/>
    <w:rsid w:val="0088330F"/>
    <w:rsid w:val="008836A0"/>
    <w:rsid w:val="00886100"/>
    <w:rsid w:val="008905BD"/>
    <w:rsid w:val="00895B2D"/>
    <w:rsid w:val="008A0A81"/>
    <w:rsid w:val="008A1BE4"/>
    <w:rsid w:val="008A6164"/>
    <w:rsid w:val="008A6804"/>
    <w:rsid w:val="008C148D"/>
    <w:rsid w:val="008C1E48"/>
    <w:rsid w:val="008C5CFF"/>
    <w:rsid w:val="008C6C94"/>
    <w:rsid w:val="008D2281"/>
    <w:rsid w:val="008D44BC"/>
    <w:rsid w:val="008D4F6D"/>
    <w:rsid w:val="008E07DE"/>
    <w:rsid w:val="008E7D74"/>
    <w:rsid w:val="008F0B2E"/>
    <w:rsid w:val="008F1454"/>
    <w:rsid w:val="008F1AEF"/>
    <w:rsid w:val="008F3522"/>
    <w:rsid w:val="008F37A6"/>
    <w:rsid w:val="008F3ADA"/>
    <w:rsid w:val="008F52ED"/>
    <w:rsid w:val="008F6AFE"/>
    <w:rsid w:val="008F701B"/>
    <w:rsid w:val="008F7C55"/>
    <w:rsid w:val="00902623"/>
    <w:rsid w:val="00902ECE"/>
    <w:rsid w:val="00904F90"/>
    <w:rsid w:val="009103AF"/>
    <w:rsid w:val="009116C7"/>
    <w:rsid w:val="009163BB"/>
    <w:rsid w:val="0091761D"/>
    <w:rsid w:val="009206AF"/>
    <w:rsid w:val="00920B64"/>
    <w:rsid w:val="009217B1"/>
    <w:rsid w:val="00921C31"/>
    <w:rsid w:val="009233B7"/>
    <w:rsid w:val="0092540C"/>
    <w:rsid w:val="0092549E"/>
    <w:rsid w:val="009263CC"/>
    <w:rsid w:val="00932777"/>
    <w:rsid w:val="00935CB2"/>
    <w:rsid w:val="00937BEB"/>
    <w:rsid w:val="009405A9"/>
    <w:rsid w:val="009413D9"/>
    <w:rsid w:val="0094186C"/>
    <w:rsid w:val="009527BB"/>
    <w:rsid w:val="00967CF8"/>
    <w:rsid w:val="00972106"/>
    <w:rsid w:val="0097348E"/>
    <w:rsid w:val="009764C0"/>
    <w:rsid w:val="00987DA7"/>
    <w:rsid w:val="00991477"/>
    <w:rsid w:val="009926C8"/>
    <w:rsid w:val="00997EDF"/>
    <w:rsid w:val="009A5E58"/>
    <w:rsid w:val="009A6EA6"/>
    <w:rsid w:val="009B0BE4"/>
    <w:rsid w:val="009B25A1"/>
    <w:rsid w:val="009B4EF8"/>
    <w:rsid w:val="009B5476"/>
    <w:rsid w:val="009C037F"/>
    <w:rsid w:val="009C62D3"/>
    <w:rsid w:val="009E4324"/>
    <w:rsid w:val="009E53E0"/>
    <w:rsid w:val="009F029D"/>
    <w:rsid w:val="009F35E9"/>
    <w:rsid w:val="009F3CE7"/>
    <w:rsid w:val="009F637D"/>
    <w:rsid w:val="009F718D"/>
    <w:rsid w:val="00A011E5"/>
    <w:rsid w:val="00A05E55"/>
    <w:rsid w:val="00A065D9"/>
    <w:rsid w:val="00A16163"/>
    <w:rsid w:val="00A22E85"/>
    <w:rsid w:val="00A27551"/>
    <w:rsid w:val="00A2786A"/>
    <w:rsid w:val="00A27EE0"/>
    <w:rsid w:val="00A315CE"/>
    <w:rsid w:val="00A32F2F"/>
    <w:rsid w:val="00A34912"/>
    <w:rsid w:val="00A355DA"/>
    <w:rsid w:val="00A4124F"/>
    <w:rsid w:val="00A43A04"/>
    <w:rsid w:val="00A45D98"/>
    <w:rsid w:val="00A53447"/>
    <w:rsid w:val="00A54B2D"/>
    <w:rsid w:val="00A5640E"/>
    <w:rsid w:val="00A60CC0"/>
    <w:rsid w:val="00A618A4"/>
    <w:rsid w:val="00A72497"/>
    <w:rsid w:val="00A728E9"/>
    <w:rsid w:val="00A72C63"/>
    <w:rsid w:val="00A73775"/>
    <w:rsid w:val="00A73BE7"/>
    <w:rsid w:val="00A779A5"/>
    <w:rsid w:val="00A8041A"/>
    <w:rsid w:val="00A81A6A"/>
    <w:rsid w:val="00A90CE7"/>
    <w:rsid w:val="00A924E4"/>
    <w:rsid w:val="00A969C6"/>
    <w:rsid w:val="00A96E2D"/>
    <w:rsid w:val="00AA004D"/>
    <w:rsid w:val="00AA0D9C"/>
    <w:rsid w:val="00AA19E2"/>
    <w:rsid w:val="00AB29CF"/>
    <w:rsid w:val="00AB4E7E"/>
    <w:rsid w:val="00AB7663"/>
    <w:rsid w:val="00AD5688"/>
    <w:rsid w:val="00AD7439"/>
    <w:rsid w:val="00AE00C0"/>
    <w:rsid w:val="00AE6D7C"/>
    <w:rsid w:val="00AF0B09"/>
    <w:rsid w:val="00AF336E"/>
    <w:rsid w:val="00AF5677"/>
    <w:rsid w:val="00AF5C20"/>
    <w:rsid w:val="00B0089E"/>
    <w:rsid w:val="00B01049"/>
    <w:rsid w:val="00B0203D"/>
    <w:rsid w:val="00B02E88"/>
    <w:rsid w:val="00B050E8"/>
    <w:rsid w:val="00B06C48"/>
    <w:rsid w:val="00B120FA"/>
    <w:rsid w:val="00B1458C"/>
    <w:rsid w:val="00B15368"/>
    <w:rsid w:val="00B15842"/>
    <w:rsid w:val="00B17866"/>
    <w:rsid w:val="00B22E7B"/>
    <w:rsid w:val="00B32358"/>
    <w:rsid w:val="00B35F2E"/>
    <w:rsid w:val="00B40570"/>
    <w:rsid w:val="00B4617B"/>
    <w:rsid w:val="00B4654F"/>
    <w:rsid w:val="00B46F1A"/>
    <w:rsid w:val="00B47BBC"/>
    <w:rsid w:val="00B502BA"/>
    <w:rsid w:val="00B50EAB"/>
    <w:rsid w:val="00B51C6A"/>
    <w:rsid w:val="00B528A3"/>
    <w:rsid w:val="00B67855"/>
    <w:rsid w:val="00B67864"/>
    <w:rsid w:val="00B71578"/>
    <w:rsid w:val="00B72D7F"/>
    <w:rsid w:val="00B81E9A"/>
    <w:rsid w:val="00B85377"/>
    <w:rsid w:val="00B86521"/>
    <w:rsid w:val="00B86D4F"/>
    <w:rsid w:val="00B87231"/>
    <w:rsid w:val="00B9178B"/>
    <w:rsid w:val="00B9449F"/>
    <w:rsid w:val="00B96866"/>
    <w:rsid w:val="00B975FC"/>
    <w:rsid w:val="00BB1A13"/>
    <w:rsid w:val="00BB2A51"/>
    <w:rsid w:val="00BB46D4"/>
    <w:rsid w:val="00BB6FA1"/>
    <w:rsid w:val="00BC04D4"/>
    <w:rsid w:val="00BC13A7"/>
    <w:rsid w:val="00BC2315"/>
    <w:rsid w:val="00BC51C2"/>
    <w:rsid w:val="00BC597E"/>
    <w:rsid w:val="00BD0291"/>
    <w:rsid w:val="00BE0180"/>
    <w:rsid w:val="00BE20A4"/>
    <w:rsid w:val="00BE6B35"/>
    <w:rsid w:val="00BF0E3D"/>
    <w:rsid w:val="00BF23DB"/>
    <w:rsid w:val="00BF4778"/>
    <w:rsid w:val="00C041BF"/>
    <w:rsid w:val="00C07FE7"/>
    <w:rsid w:val="00C16017"/>
    <w:rsid w:val="00C318AE"/>
    <w:rsid w:val="00C33A81"/>
    <w:rsid w:val="00C3520D"/>
    <w:rsid w:val="00C353D1"/>
    <w:rsid w:val="00C37A01"/>
    <w:rsid w:val="00C4285F"/>
    <w:rsid w:val="00C45AE6"/>
    <w:rsid w:val="00C460D3"/>
    <w:rsid w:val="00C472F4"/>
    <w:rsid w:val="00C474CA"/>
    <w:rsid w:val="00C637F2"/>
    <w:rsid w:val="00C7155C"/>
    <w:rsid w:val="00C724D4"/>
    <w:rsid w:val="00C7370E"/>
    <w:rsid w:val="00C74194"/>
    <w:rsid w:val="00C82DF7"/>
    <w:rsid w:val="00C83683"/>
    <w:rsid w:val="00C862CA"/>
    <w:rsid w:val="00C910DB"/>
    <w:rsid w:val="00C95B90"/>
    <w:rsid w:val="00C96687"/>
    <w:rsid w:val="00CA63A9"/>
    <w:rsid w:val="00CB172D"/>
    <w:rsid w:val="00CB4C81"/>
    <w:rsid w:val="00CB7439"/>
    <w:rsid w:val="00CC2DE2"/>
    <w:rsid w:val="00CD1521"/>
    <w:rsid w:val="00CD2BAD"/>
    <w:rsid w:val="00CD3DEF"/>
    <w:rsid w:val="00CE2000"/>
    <w:rsid w:val="00CE2F74"/>
    <w:rsid w:val="00CE44BD"/>
    <w:rsid w:val="00CE5846"/>
    <w:rsid w:val="00CE637D"/>
    <w:rsid w:val="00CE754E"/>
    <w:rsid w:val="00CE7B33"/>
    <w:rsid w:val="00CF2D21"/>
    <w:rsid w:val="00CF5C2E"/>
    <w:rsid w:val="00CF767D"/>
    <w:rsid w:val="00D033F2"/>
    <w:rsid w:val="00D04905"/>
    <w:rsid w:val="00D072CB"/>
    <w:rsid w:val="00D12419"/>
    <w:rsid w:val="00D20B2C"/>
    <w:rsid w:val="00D20C8D"/>
    <w:rsid w:val="00D35416"/>
    <w:rsid w:val="00D411E1"/>
    <w:rsid w:val="00D44AD0"/>
    <w:rsid w:val="00D472E7"/>
    <w:rsid w:val="00D47A12"/>
    <w:rsid w:val="00D50A0D"/>
    <w:rsid w:val="00D50D34"/>
    <w:rsid w:val="00D5249C"/>
    <w:rsid w:val="00D52EA0"/>
    <w:rsid w:val="00D536C0"/>
    <w:rsid w:val="00D53A31"/>
    <w:rsid w:val="00D553DB"/>
    <w:rsid w:val="00D66C16"/>
    <w:rsid w:val="00D66D21"/>
    <w:rsid w:val="00D72720"/>
    <w:rsid w:val="00D7377A"/>
    <w:rsid w:val="00D90E68"/>
    <w:rsid w:val="00D921A3"/>
    <w:rsid w:val="00D92283"/>
    <w:rsid w:val="00D97F74"/>
    <w:rsid w:val="00DC1D90"/>
    <w:rsid w:val="00DC3AA7"/>
    <w:rsid w:val="00DD2856"/>
    <w:rsid w:val="00DE5615"/>
    <w:rsid w:val="00DE6F9D"/>
    <w:rsid w:val="00DE72F3"/>
    <w:rsid w:val="00DF0504"/>
    <w:rsid w:val="00DF27CD"/>
    <w:rsid w:val="00E059A7"/>
    <w:rsid w:val="00E059CC"/>
    <w:rsid w:val="00E10093"/>
    <w:rsid w:val="00E148A8"/>
    <w:rsid w:val="00E156AC"/>
    <w:rsid w:val="00E15BD8"/>
    <w:rsid w:val="00E16D5F"/>
    <w:rsid w:val="00E203E4"/>
    <w:rsid w:val="00E20DF2"/>
    <w:rsid w:val="00E21346"/>
    <w:rsid w:val="00E25922"/>
    <w:rsid w:val="00E25B24"/>
    <w:rsid w:val="00E25BCB"/>
    <w:rsid w:val="00E35F09"/>
    <w:rsid w:val="00E404B6"/>
    <w:rsid w:val="00E42E12"/>
    <w:rsid w:val="00E431C2"/>
    <w:rsid w:val="00E43E10"/>
    <w:rsid w:val="00E44D06"/>
    <w:rsid w:val="00E46AD9"/>
    <w:rsid w:val="00E47633"/>
    <w:rsid w:val="00E55B1C"/>
    <w:rsid w:val="00E578A7"/>
    <w:rsid w:val="00E62185"/>
    <w:rsid w:val="00E624B8"/>
    <w:rsid w:val="00E640C2"/>
    <w:rsid w:val="00E642F7"/>
    <w:rsid w:val="00E66908"/>
    <w:rsid w:val="00E673A3"/>
    <w:rsid w:val="00E67DA1"/>
    <w:rsid w:val="00E71E18"/>
    <w:rsid w:val="00E735B7"/>
    <w:rsid w:val="00E76670"/>
    <w:rsid w:val="00E842A2"/>
    <w:rsid w:val="00E85E75"/>
    <w:rsid w:val="00E87D57"/>
    <w:rsid w:val="00E91F65"/>
    <w:rsid w:val="00E922DD"/>
    <w:rsid w:val="00E93EE3"/>
    <w:rsid w:val="00E94D5F"/>
    <w:rsid w:val="00E959C7"/>
    <w:rsid w:val="00E96442"/>
    <w:rsid w:val="00EA57FB"/>
    <w:rsid w:val="00EB0716"/>
    <w:rsid w:val="00EB097C"/>
    <w:rsid w:val="00EB29D8"/>
    <w:rsid w:val="00EB2EB6"/>
    <w:rsid w:val="00EB4E5A"/>
    <w:rsid w:val="00EB5B47"/>
    <w:rsid w:val="00EB6548"/>
    <w:rsid w:val="00EC2D89"/>
    <w:rsid w:val="00ED1B44"/>
    <w:rsid w:val="00ED2792"/>
    <w:rsid w:val="00ED5257"/>
    <w:rsid w:val="00ED63EE"/>
    <w:rsid w:val="00ED7D5B"/>
    <w:rsid w:val="00EE203A"/>
    <w:rsid w:val="00EE2E72"/>
    <w:rsid w:val="00EE4AC0"/>
    <w:rsid w:val="00EE4EFF"/>
    <w:rsid w:val="00EF091C"/>
    <w:rsid w:val="00EF1C76"/>
    <w:rsid w:val="00EF6A23"/>
    <w:rsid w:val="00F1220F"/>
    <w:rsid w:val="00F15994"/>
    <w:rsid w:val="00F1790F"/>
    <w:rsid w:val="00F17DA6"/>
    <w:rsid w:val="00F244E7"/>
    <w:rsid w:val="00F32AC9"/>
    <w:rsid w:val="00F420BC"/>
    <w:rsid w:val="00F5318D"/>
    <w:rsid w:val="00F5457C"/>
    <w:rsid w:val="00F5546A"/>
    <w:rsid w:val="00F5559B"/>
    <w:rsid w:val="00F56D37"/>
    <w:rsid w:val="00F575AA"/>
    <w:rsid w:val="00F627A6"/>
    <w:rsid w:val="00F65BAE"/>
    <w:rsid w:val="00F67662"/>
    <w:rsid w:val="00F82E76"/>
    <w:rsid w:val="00F843E7"/>
    <w:rsid w:val="00F93E25"/>
    <w:rsid w:val="00FA038D"/>
    <w:rsid w:val="00FA1405"/>
    <w:rsid w:val="00FA5A26"/>
    <w:rsid w:val="00FA7FF8"/>
    <w:rsid w:val="00FB1D14"/>
    <w:rsid w:val="00FB3030"/>
    <w:rsid w:val="00FB571B"/>
    <w:rsid w:val="00FC34AD"/>
    <w:rsid w:val="00FC40A5"/>
    <w:rsid w:val="00FC5C1C"/>
    <w:rsid w:val="00FC6127"/>
    <w:rsid w:val="00FE3358"/>
    <w:rsid w:val="00FE3EA4"/>
    <w:rsid w:val="00FE5507"/>
    <w:rsid w:val="00FF0627"/>
    <w:rsid w:val="00FF44CF"/>
    <w:rsid w:val="01396440"/>
    <w:rsid w:val="013DDC84"/>
    <w:rsid w:val="03079315"/>
    <w:rsid w:val="04552C2C"/>
    <w:rsid w:val="05D56BB8"/>
    <w:rsid w:val="06D51745"/>
    <w:rsid w:val="07686DB7"/>
    <w:rsid w:val="08184E63"/>
    <w:rsid w:val="085A82CB"/>
    <w:rsid w:val="090BED3A"/>
    <w:rsid w:val="09DA07BE"/>
    <w:rsid w:val="0A7FCA55"/>
    <w:rsid w:val="0A8B47CD"/>
    <w:rsid w:val="0AE729FC"/>
    <w:rsid w:val="0BED4D81"/>
    <w:rsid w:val="0D357BD2"/>
    <w:rsid w:val="0D5E0BA8"/>
    <w:rsid w:val="0EAA251F"/>
    <w:rsid w:val="0F2FE139"/>
    <w:rsid w:val="1014F290"/>
    <w:rsid w:val="108AFC5D"/>
    <w:rsid w:val="10CE9F7C"/>
    <w:rsid w:val="110D52A7"/>
    <w:rsid w:val="11791BDD"/>
    <w:rsid w:val="11CF3C90"/>
    <w:rsid w:val="123BD42C"/>
    <w:rsid w:val="12565AF1"/>
    <w:rsid w:val="1464E911"/>
    <w:rsid w:val="1472AE3E"/>
    <w:rsid w:val="15626BED"/>
    <w:rsid w:val="16EB3B0F"/>
    <w:rsid w:val="18934F14"/>
    <w:rsid w:val="189E9340"/>
    <w:rsid w:val="18C7EEC2"/>
    <w:rsid w:val="18D3FA7D"/>
    <w:rsid w:val="19052064"/>
    <w:rsid w:val="192598BC"/>
    <w:rsid w:val="19AEEF22"/>
    <w:rsid w:val="1AC597FD"/>
    <w:rsid w:val="1B64922A"/>
    <w:rsid w:val="1BCCF2AC"/>
    <w:rsid w:val="1BD3A44C"/>
    <w:rsid w:val="1BE421D0"/>
    <w:rsid w:val="1D7980B4"/>
    <w:rsid w:val="1E9D9B28"/>
    <w:rsid w:val="2017AE16"/>
    <w:rsid w:val="2028BEF5"/>
    <w:rsid w:val="2136548F"/>
    <w:rsid w:val="21BDD9F5"/>
    <w:rsid w:val="2241B93E"/>
    <w:rsid w:val="226D9780"/>
    <w:rsid w:val="23225156"/>
    <w:rsid w:val="2330CC04"/>
    <w:rsid w:val="23427B32"/>
    <w:rsid w:val="2357116B"/>
    <w:rsid w:val="237FC204"/>
    <w:rsid w:val="2456935C"/>
    <w:rsid w:val="245BDF1E"/>
    <w:rsid w:val="251CE893"/>
    <w:rsid w:val="25B7110C"/>
    <w:rsid w:val="2639EA62"/>
    <w:rsid w:val="26E85C57"/>
    <w:rsid w:val="2720EBBD"/>
    <w:rsid w:val="28308AA8"/>
    <w:rsid w:val="28D3C404"/>
    <w:rsid w:val="28F1F344"/>
    <w:rsid w:val="28F84C38"/>
    <w:rsid w:val="2A7738EF"/>
    <w:rsid w:val="2AED5B45"/>
    <w:rsid w:val="2AEF21AD"/>
    <w:rsid w:val="2AFD7D57"/>
    <w:rsid w:val="2BBF6740"/>
    <w:rsid w:val="2E3F7834"/>
    <w:rsid w:val="2E4C1F84"/>
    <w:rsid w:val="2F3A2B93"/>
    <w:rsid w:val="2F8AA8D3"/>
    <w:rsid w:val="300EB536"/>
    <w:rsid w:val="30A1C50A"/>
    <w:rsid w:val="31A0BC79"/>
    <w:rsid w:val="31D242EA"/>
    <w:rsid w:val="31DEB0EE"/>
    <w:rsid w:val="331AD5E2"/>
    <w:rsid w:val="35E109FB"/>
    <w:rsid w:val="35F04C94"/>
    <w:rsid w:val="36D3BAA4"/>
    <w:rsid w:val="370F7714"/>
    <w:rsid w:val="3789E331"/>
    <w:rsid w:val="383401EC"/>
    <w:rsid w:val="38A67DFB"/>
    <w:rsid w:val="395B537C"/>
    <w:rsid w:val="3B31C5C9"/>
    <w:rsid w:val="3B6F0D96"/>
    <w:rsid w:val="3C0E7126"/>
    <w:rsid w:val="3CA9729D"/>
    <w:rsid w:val="3CE7AAF6"/>
    <w:rsid w:val="3D949904"/>
    <w:rsid w:val="3E1CC07A"/>
    <w:rsid w:val="3E79CEDF"/>
    <w:rsid w:val="3ECD84BC"/>
    <w:rsid w:val="3F44B122"/>
    <w:rsid w:val="3FED5608"/>
    <w:rsid w:val="41198EDD"/>
    <w:rsid w:val="414EF259"/>
    <w:rsid w:val="4196036E"/>
    <w:rsid w:val="41A151AC"/>
    <w:rsid w:val="426366F0"/>
    <w:rsid w:val="43A0EB47"/>
    <w:rsid w:val="44062CD5"/>
    <w:rsid w:val="4424DFC0"/>
    <w:rsid w:val="445B2930"/>
    <w:rsid w:val="4469290C"/>
    <w:rsid w:val="44B3F385"/>
    <w:rsid w:val="4603DC8B"/>
    <w:rsid w:val="465F6B26"/>
    <w:rsid w:val="46F73EF4"/>
    <w:rsid w:val="4840FA61"/>
    <w:rsid w:val="4864FF89"/>
    <w:rsid w:val="489A7418"/>
    <w:rsid w:val="48C48A33"/>
    <w:rsid w:val="49F979DC"/>
    <w:rsid w:val="4A16D01E"/>
    <w:rsid w:val="4CEDE7B9"/>
    <w:rsid w:val="4D6574A9"/>
    <w:rsid w:val="4D68F7A5"/>
    <w:rsid w:val="4EC614DB"/>
    <w:rsid w:val="4EE42C31"/>
    <w:rsid w:val="5129793D"/>
    <w:rsid w:val="51A14E04"/>
    <w:rsid w:val="51DC5F2F"/>
    <w:rsid w:val="51FD5771"/>
    <w:rsid w:val="51FF1CDE"/>
    <w:rsid w:val="523847D9"/>
    <w:rsid w:val="52BAADD3"/>
    <w:rsid w:val="53161BAB"/>
    <w:rsid w:val="53E7BB89"/>
    <w:rsid w:val="544EF555"/>
    <w:rsid w:val="54BEB1C1"/>
    <w:rsid w:val="553FB6F5"/>
    <w:rsid w:val="55F84D7A"/>
    <w:rsid w:val="570ABCDD"/>
    <w:rsid w:val="577A631E"/>
    <w:rsid w:val="5A624E2F"/>
    <w:rsid w:val="5B8B2368"/>
    <w:rsid w:val="5C91543F"/>
    <w:rsid w:val="5D87B59D"/>
    <w:rsid w:val="5F7323C5"/>
    <w:rsid w:val="601EE95E"/>
    <w:rsid w:val="6099A5B6"/>
    <w:rsid w:val="60E36B37"/>
    <w:rsid w:val="61F4C850"/>
    <w:rsid w:val="62B4A6F2"/>
    <w:rsid w:val="63844CD3"/>
    <w:rsid w:val="64DDFEF7"/>
    <w:rsid w:val="66A6FEB0"/>
    <w:rsid w:val="66BE0E0C"/>
    <w:rsid w:val="676F6768"/>
    <w:rsid w:val="6776164E"/>
    <w:rsid w:val="680EC47D"/>
    <w:rsid w:val="684E906D"/>
    <w:rsid w:val="686FCD8E"/>
    <w:rsid w:val="68D456E1"/>
    <w:rsid w:val="694E26CA"/>
    <w:rsid w:val="69A1FAB0"/>
    <w:rsid w:val="6AD920FB"/>
    <w:rsid w:val="6C4B1B08"/>
    <w:rsid w:val="6CB08176"/>
    <w:rsid w:val="6DA0F85B"/>
    <w:rsid w:val="6E0FB7AD"/>
    <w:rsid w:val="6E205C07"/>
    <w:rsid w:val="6E88B2B5"/>
    <w:rsid w:val="6F0FCB3A"/>
    <w:rsid w:val="6F1D244A"/>
    <w:rsid w:val="6F9E5DB2"/>
    <w:rsid w:val="70725A75"/>
    <w:rsid w:val="71857FB5"/>
    <w:rsid w:val="71B326BD"/>
    <w:rsid w:val="72233A7E"/>
    <w:rsid w:val="7241A727"/>
    <w:rsid w:val="724C1096"/>
    <w:rsid w:val="725F0A5F"/>
    <w:rsid w:val="7320840E"/>
    <w:rsid w:val="7393FB03"/>
    <w:rsid w:val="73BFC995"/>
    <w:rsid w:val="74124848"/>
    <w:rsid w:val="749FB40A"/>
    <w:rsid w:val="760C5142"/>
    <w:rsid w:val="7657AF16"/>
    <w:rsid w:val="77B44A04"/>
    <w:rsid w:val="77CD1852"/>
    <w:rsid w:val="79239BD2"/>
    <w:rsid w:val="7926482E"/>
    <w:rsid w:val="7AC18F08"/>
    <w:rsid w:val="7AC22422"/>
    <w:rsid w:val="7AEF1D87"/>
    <w:rsid w:val="7B8F977E"/>
    <w:rsid w:val="7D2840B1"/>
    <w:rsid w:val="7DDF2C11"/>
    <w:rsid w:val="7E3BDCA6"/>
    <w:rsid w:val="7E3FB7F2"/>
    <w:rsid w:val="7F37FEBC"/>
    <w:rsid w:val="7F45ACC3"/>
    <w:rsid w:val="7F948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8024E-172A-481D-907D-E36B146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811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42"/>
    <w:rPr>
      <w:rFonts w:ascii="Segoe UI" w:hAnsi="Segoe UI" w:cs="Segoe UI"/>
      <w:sz w:val="18"/>
      <w:szCs w:val="18"/>
    </w:rPr>
  </w:style>
  <w:style w:type="table" w:customStyle="1" w:styleId="GridTable1Light-Accent11">
    <w:name w:val="Grid Table 1 Light - Accent 11"/>
    <w:basedOn w:val="TableNormal"/>
    <w:uiPriority w:val="46"/>
    <w:rsid w:val="004156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A2B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0635"/>
    <w:pPr>
      <w:ind w:left="720"/>
      <w:contextualSpacing/>
    </w:pPr>
  </w:style>
  <w:style w:type="character" w:customStyle="1" w:styleId="eop">
    <w:name w:val="eop"/>
    <w:basedOn w:val="DefaultParagraphFont"/>
    <w:rsid w:val="00835A1B"/>
  </w:style>
  <w:style w:type="table" w:customStyle="1" w:styleId="GridTable1Light-Accent111">
    <w:name w:val="Grid Table 1 Light - Accent 111"/>
    <w:basedOn w:val="TableNormal"/>
    <w:uiPriority w:val="46"/>
    <w:rsid w:val="00D20B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1">
    <w:name w:val="Grid Table 1 Light11"/>
    <w:basedOn w:val="TableNormal"/>
    <w:uiPriority w:val="46"/>
    <w:rsid w:val="00D20B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2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2C"/>
  </w:style>
  <w:style w:type="paragraph" w:styleId="Footer">
    <w:name w:val="footer"/>
    <w:basedOn w:val="Normal"/>
    <w:link w:val="FooterChar"/>
    <w:uiPriority w:val="99"/>
    <w:unhideWhenUsed/>
    <w:rsid w:val="00D2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2C"/>
  </w:style>
  <w:style w:type="character" w:customStyle="1" w:styleId="normaltextrun">
    <w:name w:val="normaltextrun"/>
    <w:basedOn w:val="DefaultParagraphFont"/>
    <w:rsid w:val="00D2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1FB1D-5DA7-4387-B070-2A6A57BC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19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Sacote</dc:creator>
  <cp:keywords/>
  <dc:description/>
  <cp:lastModifiedBy>Jalal Agantal</cp:lastModifiedBy>
  <cp:revision>566</cp:revision>
  <dcterms:created xsi:type="dcterms:W3CDTF">2014-02-03T14:36:00Z</dcterms:created>
  <dcterms:modified xsi:type="dcterms:W3CDTF">2014-03-15T04:53:00Z</dcterms:modified>
</cp:coreProperties>
</file>